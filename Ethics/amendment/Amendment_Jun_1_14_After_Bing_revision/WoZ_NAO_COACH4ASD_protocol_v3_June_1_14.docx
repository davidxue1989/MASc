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C67B7" w14:textId="77777777" w:rsidR="00A174B0" w:rsidRPr="002A0EFD" w:rsidRDefault="0064149F" w:rsidP="00D32F1B">
      <w:pPr>
        <w:rPr>
          <w:rFonts w:ascii="Calibri" w:hAnsi="Calibri" w:cs="Calibri"/>
          <w:b/>
          <w:bCs/>
          <w:sz w:val="36"/>
          <w:szCs w:val="36"/>
        </w:rPr>
      </w:pPr>
      <w:r w:rsidRPr="002A0EFD">
        <w:rPr>
          <w:rFonts w:ascii="Calibri" w:hAnsi="Calibri" w:cs="Calibri"/>
          <w:b/>
          <w:bCs/>
          <w:sz w:val="36"/>
          <w:szCs w:val="36"/>
        </w:rPr>
        <w:t>Protocol for</w:t>
      </w:r>
      <w:r w:rsidR="006A29E6">
        <w:rPr>
          <w:rFonts w:ascii="Calibri" w:hAnsi="Calibri" w:cs="Calibri"/>
          <w:b/>
          <w:bCs/>
          <w:sz w:val="36"/>
          <w:szCs w:val="36"/>
        </w:rPr>
        <w:t xml:space="preserve"> </w:t>
      </w:r>
      <w:r w:rsidR="00B73EED">
        <w:rPr>
          <w:rFonts w:ascii="Calibri" w:hAnsi="Calibri" w:cs="Calibri"/>
          <w:b/>
          <w:bCs/>
          <w:sz w:val="36"/>
          <w:szCs w:val="36"/>
        </w:rPr>
        <w:t>Wizard of Oz study using humanoid NAO in</w:t>
      </w:r>
      <w:r w:rsidRPr="002A0EFD">
        <w:rPr>
          <w:rFonts w:ascii="Calibri" w:hAnsi="Calibri" w:cs="Calibri"/>
          <w:b/>
          <w:bCs/>
          <w:sz w:val="36"/>
          <w:szCs w:val="36"/>
        </w:rPr>
        <w:t xml:space="preserve"> “</w:t>
      </w:r>
      <w:r>
        <w:rPr>
          <w:rFonts w:ascii="Calibri" w:hAnsi="Calibri" w:cs="Calibri"/>
          <w:b/>
          <w:bCs/>
          <w:sz w:val="36"/>
          <w:szCs w:val="36"/>
        </w:rPr>
        <w:t>An Intelligent Prompting System to Help Teach Self-Care Skills to Children with Autism Spectrum Disorder</w:t>
      </w:r>
      <w:r w:rsidRPr="002A0EFD">
        <w:rPr>
          <w:rFonts w:ascii="Calibri" w:hAnsi="Calibri" w:cs="Calibri"/>
          <w:b/>
          <w:bCs/>
          <w:sz w:val="36"/>
          <w:szCs w:val="36"/>
        </w:rPr>
        <w:t>”</w:t>
      </w:r>
    </w:p>
    <w:p w14:paraId="6AE3A2EE" w14:textId="77777777" w:rsidR="0064149F" w:rsidRPr="00496295" w:rsidRDefault="0064149F" w:rsidP="0064149F"/>
    <w:p w14:paraId="39EE814B" w14:textId="77777777" w:rsidR="0064149F" w:rsidRPr="00CA5BD9" w:rsidRDefault="0064149F" w:rsidP="0064149F">
      <w:pPr>
        <w:rPr>
          <w:rFonts w:ascii="Calibri" w:hAnsi="Calibri"/>
          <w:b/>
          <w:bCs/>
          <w:noProof/>
          <w:color w:val="333333"/>
          <w:sz w:val="32"/>
        </w:rPr>
      </w:pPr>
      <w:r w:rsidRPr="00CA5BD9">
        <w:rPr>
          <w:rFonts w:ascii="Calibri" w:hAnsi="Calibri"/>
          <w:b/>
          <w:bCs/>
          <w:noProof/>
          <w:color w:val="333333"/>
          <w:sz w:val="32"/>
        </w:rPr>
        <w:t>Summary</w:t>
      </w:r>
    </w:p>
    <w:p w14:paraId="0DE2E567" w14:textId="77777777" w:rsidR="0064149F" w:rsidRPr="00496295" w:rsidRDefault="0064149F" w:rsidP="0064149F"/>
    <w:p w14:paraId="54875B03" w14:textId="188F852F" w:rsidR="0064149F" w:rsidRPr="00FA35A2" w:rsidRDefault="0064149F" w:rsidP="0064149F">
      <w:pPr>
        <w:rPr>
          <w:noProof/>
          <w:sz w:val="20"/>
          <w:szCs w:val="20"/>
          <w:highlight w:val="yellow"/>
        </w:rPr>
      </w:pPr>
      <w:r w:rsidRPr="0077581E">
        <w:rPr>
          <w:rFonts w:ascii="Calibri" w:hAnsi="Calibri" w:cs="Calibri"/>
          <w:b/>
          <w:bCs/>
          <w:noProof/>
        </w:rPr>
        <w:t>Background:</w:t>
      </w:r>
      <w:r w:rsidRPr="0077581E">
        <w:rPr>
          <w:b/>
          <w:bCs/>
          <w:noProof/>
        </w:rPr>
        <w:t xml:space="preserve"> </w:t>
      </w:r>
      <w:r w:rsidRPr="0077581E">
        <w:rPr>
          <w:noProof/>
        </w:rPr>
        <w:t xml:space="preserve">Autism </w:t>
      </w:r>
      <w:r w:rsidR="00042EDF">
        <w:rPr>
          <w:noProof/>
        </w:rPr>
        <w:t>S</w:t>
      </w:r>
      <w:r w:rsidRPr="0077581E">
        <w:rPr>
          <w:noProof/>
        </w:rPr>
        <w:t xml:space="preserve">pectrum </w:t>
      </w:r>
      <w:r w:rsidR="00042EDF">
        <w:rPr>
          <w:noProof/>
        </w:rPr>
        <w:t>D</w:t>
      </w:r>
      <w:r w:rsidRPr="0077581E">
        <w:rPr>
          <w:noProof/>
        </w:rPr>
        <w:t>isorder (ASD) is recognised as the most common neurological disorder affecting children.  The problems that these chidren encounter while learning self-care can lead to dependence and frustration for both the child and their family.  The Intelligent Assistive Technology and Systems Lab (IATSL) has built a device that uses artificial intelligence to monitor and prompt children with ASD through the representative activity of handwashing.</w:t>
      </w:r>
      <w:r w:rsidR="0014051F">
        <w:rPr>
          <w:noProof/>
        </w:rPr>
        <w:t xml:space="preserve"> However, engagement and compliance issues were identified as areas of improvement. To this end, we investigate the possibility of using </w:t>
      </w:r>
      <w:r w:rsidR="00BB1928">
        <w:rPr>
          <w:noProof/>
        </w:rPr>
        <w:t xml:space="preserve">a </w:t>
      </w:r>
      <w:r w:rsidR="0014051F">
        <w:rPr>
          <w:noProof/>
        </w:rPr>
        <w:t xml:space="preserve">humanoid robot, NAO, as </w:t>
      </w:r>
      <w:r w:rsidR="00D046EF">
        <w:rPr>
          <w:noProof/>
        </w:rPr>
        <w:t>a</w:t>
      </w:r>
      <w:r w:rsidR="0014051F">
        <w:rPr>
          <w:noProof/>
        </w:rPr>
        <w:t xml:space="preserve"> prompting agent for COACH to better engage the child during hand-washing.</w:t>
      </w:r>
      <w:r w:rsidRPr="00222E93">
        <w:rPr>
          <w:noProof/>
        </w:rPr>
        <w:t xml:space="preserve"> It is hoped that </w:t>
      </w:r>
      <w:r w:rsidR="00222E93">
        <w:rPr>
          <w:noProof/>
        </w:rPr>
        <w:t xml:space="preserve">the use of embodied humanoids </w:t>
      </w:r>
      <w:r w:rsidR="00A83630">
        <w:rPr>
          <w:noProof/>
        </w:rPr>
        <w:t xml:space="preserve">will </w:t>
      </w:r>
      <w:r w:rsidR="00222E93">
        <w:rPr>
          <w:noProof/>
        </w:rPr>
        <w:t xml:space="preserve">increase the task performance of children with ASD, and </w:t>
      </w:r>
      <w:r w:rsidRPr="00222E93">
        <w:rPr>
          <w:noProof/>
        </w:rPr>
        <w:t xml:space="preserve">will eventually help </w:t>
      </w:r>
      <w:r w:rsidR="00631BB4">
        <w:rPr>
          <w:noProof/>
        </w:rPr>
        <w:t xml:space="preserve">them </w:t>
      </w:r>
      <w:r w:rsidRPr="00222E93">
        <w:rPr>
          <w:noProof/>
        </w:rPr>
        <w:t>to learn how to complete a variety of activities of daily living (ADL), thereby helping them to become more independent. In addition, the device could be of great value to caregivers and family members by augmenting the assistance they provide for their children, thus helping to relieve caregiver burden</w:t>
      </w:r>
      <w:r w:rsidRPr="00904F58">
        <w:rPr>
          <w:noProof/>
        </w:rPr>
        <w:t>.</w:t>
      </w:r>
    </w:p>
    <w:p w14:paraId="67BB5D93" w14:textId="77777777" w:rsidR="0064149F" w:rsidRPr="00FA35A2" w:rsidRDefault="0064149F" w:rsidP="0064149F">
      <w:pPr>
        <w:rPr>
          <w:noProof/>
          <w:sz w:val="20"/>
          <w:szCs w:val="20"/>
          <w:highlight w:val="yellow"/>
        </w:rPr>
      </w:pPr>
    </w:p>
    <w:p w14:paraId="1A01C84A" w14:textId="77777777" w:rsidR="00B65850" w:rsidRDefault="0064149F" w:rsidP="00B65850">
      <w:r w:rsidRPr="004638EC">
        <w:rPr>
          <w:rFonts w:ascii="Calibri" w:hAnsi="Calibri" w:cs="Calibri"/>
          <w:b/>
          <w:bCs/>
          <w:noProof/>
        </w:rPr>
        <w:t>Purpose:</w:t>
      </w:r>
      <w:r w:rsidRPr="004638EC">
        <w:rPr>
          <w:rFonts w:ascii="Calibri" w:hAnsi="Calibri" w:cs="Calibri"/>
          <w:noProof/>
        </w:rPr>
        <w:t xml:space="preserve"> </w:t>
      </w:r>
      <w:r w:rsidRPr="004638EC">
        <w:t xml:space="preserve">The </w:t>
      </w:r>
      <w:r w:rsidR="00BB1928">
        <w:t xml:space="preserve">overall </w:t>
      </w:r>
      <w:r w:rsidRPr="004638EC">
        <w:t>goal of this research</w:t>
      </w:r>
      <w:r w:rsidR="00BB1928" w:rsidRPr="00BB1928">
        <w:t xml:space="preserve"> </w:t>
      </w:r>
      <w:r w:rsidR="00BB1928">
        <w:t xml:space="preserve">is to determine if the humanoid robot is an appropriate prompting agent in the COACH system, and </w:t>
      </w:r>
      <w:r w:rsidR="008E0F7A">
        <w:t xml:space="preserve">if it </w:t>
      </w:r>
      <w:r w:rsidR="00BB1928">
        <w:t xml:space="preserve">is able to promote engagement, compliance, and performance of children with ASD in the hand-washing tasks.  </w:t>
      </w:r>
      <w:r w:rsidRPr="004638EC">
        <w:t xml:space="preserve"> </w:t>
      </w:r>
    </w:p>
    <w:p w14:paraId="516D8A56" w14:textId="77777777" w:rsidR="0064149F" w:rsidRPr="00FA35A2" w:rsidRDefault="0064149F" w:rsidP="0064149F">
      <w:pPr>
        <w:rPr>
          <w:noProof/>
          <w:highlight w:val="yellow"/>
        </w:rPr>
      </w:pPr>
    </w:p>
    <w:p w14:paraId="7260DBB5" w14:textId="076C999B" w:rsidR="0064149F" w:rsidRPr="00FA35A2" w:rsidRDefault="0064149F" w:rsidP="00DD5649">
      <w:pPr>
        <w:rPr>
          <w:highlight w:val="yellow"/>
        </w:rPr>
      </w:pPr>
      <w:r w:rsidRPr="00313D9D">
        <w:rPr>
          <w:rFonts w:ascii="Calibri" w:hAnsi="Calibri" w:cs="Calibri"/>
          <w:b/>
          <w:bCs/>
        </w:rPr>
        <w:t xml:space="preserve">Methods:  </w:t>
      </w:r>
      <w:r w:rsidRPr="00313D9D">
        <w:t xml:space="preserve">This research study will be conducted using </w:t>
      </w:r>
      <w:r w:rsidR="0097492B">
        <w:t xml:space="preserve">a </w:t>
      </w:r>
      <w:r w:rsidR="00313D9D">
        <w:t>Wizard of Oz</w:t>
      </w:r>
      <w:r w:rsidR="00AE744B">
        <w:t xml:space="preserve"> </w:t>
      </w:r>
      <w:r w:rsidR="00C33AE1">
        <w:t>design</w:t>
      </w:r>
      <w:r w:rsidR="00E324EE">
        <w:t xml:space="preserve"> and </w:t>
      </w:r>
      <w:r w:rsidR="00136535">
        <w:t xml:space="preserve">will take place in the HomeLab washroom at Toronto Rehabilitation Institute (TRI). </w:t>
      </w:r>
      <w:r w:rsidR="00561F68">
        <w:t xml:space="preserve">Each child with his/her </w:t>
      </w:r>
      <w:r w:rsidR="00F45051">
        <w:t>parent</w:t>
      </w:r>
      <w:r w:rsidR="00561F68">
        <w:t xml:space="preserve"> will be asked to come to the HomeLab once a week with a total of </w:t>
      </w:r>
      <w:r w:rsidR="00303398">
        <w:t xml:space="preserve">six </w:t>
      </w:r>
      <w:r w:rsidR="00561F68">
        <w:t xml:space="preserve">visits. The child will be asked to wash his/her hands </w:t>
      </w:r>
      <w:r w:rsidR="00C71028">
        <w:t xml:space="preserve">eight </w:t>
      </w:r>
      <w:r w:rsidR="00561F68">
        <w:t xml:space="preserve">times </w:t>
      </w:r>
      <w:r w:rsidR="00183972">
        <w:t xml:space="preserve">for </w:t>
      </w:r>
      <w:r w:rsidR="00561F68">
        <w:t>each visit.</w:t>
      </w:r>
      <w:r w:rsidR="00A16229">
        <w:t xml:space="preserve"> </w:t>
      </w:r>
      <w:r w:rsidR="00C33AE1">
        <w:t>T</w:t>
      </w:r>
      <w:r w:rsidR="00AE744B">
        <w:t xml:space="preserve">he child </w:t>
      </w:r>
      <w:r w:rsidR="00C33AE1">
        <w:t>will be</w:t>
      </w:r>
      <w:r w:rsidR="00AE744B">
        <w:t xml:space="preserve"> </w:t>
      </w:r>
      <w:r w:rsidR="00E61ACE">
        <w:t>asked to wash</w:t>
      </w:r>
      <w:r w:rsidR="00E324EE">
        <w:t xml:space="preserve"> his/her</w:t>
      </w:r>
      <w:r w:rsidR="00E61ACE">
        <w:t xml:space="preserve"> </w:t>
      </w:r>
      <w:r w:rsidR="00ED56A2">
        <w:t>hands as</w:t>
      </w:r>
      <w:r w:rsidR="00B815FE">
        <w:t xml:space="preserve"> independently as possible</w:t>
      </w:r>
      <w:r w:rsidR="005965C3">
        <w:t xml:space="preserve"> </w:t>
      </w:r>
      <w:r w:rsidR="006A2370">
        <w:t>(baseline</w:t>
      </w:r>
      <w:r w:rsidR="00B815FE">
        <w:t xml:space="preserve"> phase</w:t>
      </w:r>
      <w:r w:rsidR="006A2370">
        <w:t xml:space="preserve">) </w:t>
      </w:r>
      <w:r w:rsidR="00B362E9">
        <w:t xml:space="preserve">for </w:t>
      </w:r>
      <w:r w:rsidR="00AD0AB1">
        <w:t xml:space="preserve">his/her first </w:t>
      </w:r>
      <w:r w:rsidR="001A6F89">
        <w:t>two visits</w:t>
      </w:r>
      <w:r w:rsidR="00E324EE">
        <w:t>.</w:t>
      </w:r>
      <w:r w:rsidR="00AD0AB1">
        <w:t xml:space="preserve"> </w:t>
      </w:r>
      <w:r w:rsidR="00DE5542">
        <w:t xml:space="preserve">For the </w:t>
      </w:r>
      <w:r w:rsidR="00AD0AB1">
        <w:t>other</w:t>
      </w:r>
      <w:r w:rsidR="00DE5542">
        <w:t xml:space="preserve"> four visits the child</w:t>
      </w:r>
      <w:r w:rsidR="00E61ACE">
        <w:t xml:space="preserve"> will be </w:t>
      </w:r>
      <w:r w:rsidR="00561F68">
        <w:t>assisted by</w:t>
      </w:r>
      <w:r w:rsidR="005965C3">
        <w:t xml:space="preserve"> either</w:t>
      </w:r>
      <w:r w:rsidR="00AE744B">
        <w:t xml:space="preserve"> the robot or the virtual avatar </w:t>
      </w:r>
      <w:r w:rsidR="00C33AE1">
        <w:t xml:space="preserve">displayed on the </w:t>
      </w:r>
      <w:r w:rsidR="00FE4C5A">
        <w:t>Liquid-Crystal Display (LCD) screen</w:t>
      </w:r>
      <w:r w:rsidR="00C33AE1">
        <w:t xml:space="preserve">. Both the robot and the avatar will be </w:t>
      </w:r>
      <w:r w:rsidR="003A36B9">
        <w:t xml:space="preserve">remotely controlled by the </w:t>
      </w:r>
      <w:r w:rsidR="00BB7938">
        <w:t xml:space="preserve">student </w:t>
      </w:r>
      <w:r w:rsidR="003A36B9">
        <w:t>researcher from another room</w:t>
      </w:r>
      <w:r w:rsidR="00AE744B">
        <w:t>.</w:t>
      </w:r>
      <w:r w:rsidR="003A36B9">
        <w:t xml:space="preserve"> </w:t>
      </w:r>
      <w:r w:rsidR="007A3324">
        <w:t xml:space="preserve">The impacts of </w:t>
      </w:r>
      <w:r w:rsidR="001D3BE0">
        <w:t xml:space="preserve">the </w:t>
      </w:r>
      <w:r w:rsidR="007A3324">
        <w:t>robot</w:t>
      </w:r>
      <w:r w:rsidR="00561F68">
        <w:t>ic embodiment</w:t>
      </w:r>
      <w:r w:rsidR="007A3324">
        <w:t xml:space="preserve"> </w:t>
      </w:r>
      <w:r w:rsidR="001D3BE0">
        <w:t xml:space="preserve">against </w:t>
      </w:r>
      <w:r w:rsidR="00136535">
        <w:t xml:space="preserve">the avatar will be compared </w:t>
      </w:r>
      <w:r w:rsidR="00141761">
        <w:t xml:space="preserve">to </w:t>
      </w:r>
      <w:r w:rsidR="00A74029">
        <w:t xml:space="preserve">the </w:t>
      </w:r>
      <w:r w:rsidR="007A3324">
        <w:t>child’s engagement, compliance, and task performance</w:t>
      </w:r>
      <w:r w:rsidR="006A2370">
        <w:t xml:space="preserve">. The effects of the help from both the robot and the virtual </w:t>
      </w:r>
      <w:r w:rsidR="000D1AE7">
        <w:t>avatar</w:t>
      </w:r>
      <w:r w:rsidR="006A2370">
        <w:t xml:space="preserve"> will also be compared with the child’</w:t>
      </w:r>
      <w:r w:rsidR="00D970C5">
        <w:t>s hand-washing level</w:t>
      </w:r>
      <w:r w:rsidR="00A74029">
        <w:t xml:space="preserve"> in the baseline phase</w:t>
      </w:r>
      <w:r w:rsidR="003B4197">
        <w:t>.</w:t>
      </w:r>
    </w:p>
    <w:p w14:paraId="08D9A020" w14:textId="77777777" w:rsidR="0064149F" w:rsidRPr="00FA35A2" w:rsidRDefault="0064149F" w:rsidP="0064149F">
      <w:pPr>
        <w:rPr>
          <w:noProof/>
          <w:sz w:val="20"/>
          <w:szCs w:val="20"/>
          <w:highlight w:val="yellow"/>
        </w:rPr>
      </w:pPr>
    </w:p>
    <w:p w14:paraId="1FE0985C" w14:textId="77777777" w:rsidR="0064149F" w:rsidRDefault="0064149F" w:rsidP="0064149F">
      <w:r w:rsidRPr="008D44E8">
        <w:rPr>
          <w:rFonts w:ascii="Calibri" w:hAnsi="Calibri"/>
          <w:b/>
        </w:rPr>
        <w:t>Significance:</w:t>
      </w:r>
      <w:r w:rsidRPr="008D44E8">
        <w:t xml:space="preserve"> The results of this study will provide valuable information about the </w:t>
      </w:r>
      <w:r w:rsidR="008D44E8">
        <w:t xml:space="preserve">usability of a humanoid robot as </w:t>
      </w:r>
      <w:r w:rsidR="00FF6A10">
        <w:t xml:space="preserve">a </w:t>
      </w:r>
      <w:r w:rsidRPr="008D44E8">
        <w:t xml:space="preserve">prompting </w:t>
      </w:r>
      <w:r w:rsidR="008D44E8">
        <w:t xml:space="preserve">agent </w:t>
      </w:r>
      <w:r w:rsidRPr="008D44E8">
        <w:t xml:space="preserve">for children with ASD. </w:t>
      </w:r>
      <w:r w:rsidR="00E32768">
        <w:t xml:space="preserve">This study is an initial but crucial step towards an automated socially assistive robot in teaching children with ASD </w:t>
      </w:r>
      <w:r w:rsidRPr="008D44E8">
        <w:t>self-care skills</w:t>
      </w:r>
      <w:r w:rsidR="00E32768">
        <w:t xml:space="preserve"> </w:t>
      </w:r>
      <w:r w:rsidRPr="008D44E8">
        <w:t>while reducing caregiver burden.</w:t>
      </w:r>
    </w:p>
    <w:p w14:paraId="0641C5C3" w14:textId="77777777" w:rsidR="00A16229" w:rsidRDefault="00A16229" w:rsidP="0064149F"/>
    <w:p w14:paraId="244C7021" w14:textId="77777777" w:rsidR="00A16229" w:rsidRPr="00B56159" w:rsidRDefault="00A16229" w:rsidP="0064149F"/>
    <w:p w14:paraId="237674DC" w14:textId="77777777" w:rsidR="0064149F" w:rsidRPr="007B3700" w:rsidRDefault="0064149F" w:rsidP="0064149F">
      <w:pPr>
        <w:pStyle w:val="Heading1"/>
      </w:pPr>
      <w:r w:rsidRPr="007B3700">
        <w:lastRenderedPageBreak/>
        <w:t>Introduction</w:t>
      </w:r>
    </w:p>
    <w:p w14:paraId="126DF1B8" w14:textId="77777777" w:rsidR="0064149F" w:rsidRPr="007B3700" w:rsidRDefault="0064149F" w:rsidP="0064149F"/>
    <w:p w14:paraId="1EDED27F" w14:textId="15C91606" w:rsidR="0064149F" w:rsidRPr="007B3700" w:rsidRDefault="0064149F" w:rsidP="00B4753F">
      <w:r w:rsidRPr="007B3700">
        <w:t>Autism Spectrum Disorder (ASD) is a complex neurological condition. It is estimated that one in 150 children have ASD and this figure is on the rise</w:t>
      </w:r>
      <w:r w:rsidR="00BE2E4E" w:rsidRPr="00BE2E4E">
        <w:t xml:space="preserve"> </w:t>
      </w:r>
      <w:r w:rsidR="002975CE">
        <w:fldChar w:fldCharType="begin"/>
      </w:r>
      <w:r w:rsidR="00BE2E4E">
        <w:instrText xml:space="preserve"> ADDIN EN.CITE &lt;EndNote&gt;&lt;Cite&gt;&lt;Author&gt;Landa&lt;/Author&gt;&lt;Year&gt;2008&lt;/Year&gt;&lt;RecNum&gt;79&lt;/RecNum&gt;&lt;DisplayText&gt;[1]&lt;/DisplayText&gt;&lt;record&gt;&lt;rec-number&gt;79&lt;/rec-number&gt;&lt;foreign-keys&gt;&lt;key app="EN" db-id="vsx5p9fae2ezdmeprfrvvwxyzrexpvxav2sf"&gt;79&lt;/key&gt;&lt;/foreign-keys&gt;&lt;ref-type name="Journal Article"&gt;17&lt;/ref-type&gt;&lt;contributors&gt;&lt;authors&gt;&lt;author&gt;Landa, Rebecca J&lt;/author&gt;&lt;/authors&gt;&lt;/contributors&gt;&lt;titles&gt;&lt;title&gt;Diagnosis of autism spectrum disorders in the first 3 years of life&lt;/title&gt;&lt;secondary-title&gt;Nature Clinical Practice Neurology&lt;/secondary-title&gt;&lt;/titles&gt;&lt;periodical&gt;&lt;full-title&gt;Nature Clinical Practice Neurology&lt;/full-title&gt;&lt;/periodical&gt;&lt;pages&gt;138-147&lt;/pages&gt;&lt;volume&gt;4&lt;/volume&gt;&lt;number&gt;3&lt;/number&gt;&lt;dates&gt;&lt;year&gt;2008&lt;/year&gt;&lt;/dates&gt;&lt;isbn&gt;1745-834X&lt;/isbn&gt;&lt;urls&gt;&lt;/urls&gt;&lt;/record&gt;&lt;/Cite&gt;&lt;/EndNote&gt;</w:instrText>
      </w:r>
      <w:r w:rsidR="002975CE">
        <w:fldChar w:fldCharType="separate"/>
      </w:r>
      <w:r w:rsidR="00BE2E4E">
        <w:rPr>
          <w:noProof/>
        </w:rPr>
        <w:t>[</w:t>
      </w:r>
      <w:hyperlink w:anchor="_ENREF_1" w:tooltip="Landa, 2008 #79" w:history="1">
        <w:r w:rsidR="00BC3763">
          <w:rPr>
            <w:noProof/>
          </w:rPr>
          <w:t>1</w:t>
        </w:r>
      </w:hyperlink>
      <w:r w:rsidR="00BE2E4E">
        <w:rPr>
          <w:noProof/>
        </w:rPr>
        <w:t>]</w:t>
      </w:r>
      <w:r w:rsidR="002975CE">
        <w:fldChar w:fldCharType="end"/>
      </w:r>
      <w:r w:rsidR="005B75D6" w:rsidRPr="007B3700">
        <w:t>.</w:t>
      </w:r>
      <w:r w:rsidRPr="007B3700">
        <w:rPr>
          <w:b/>
          <w:color w:val="339966"/>
        </w:rPr>
        <w:t xml:space="preserve"> </w:t>
      </w:r>
      <w:r w:rsidRPr="007B3700">
        <w:t xml:space="preserve">One of the most significant concerns of parents of children with ASD is whether their child will live a safe, productive, and independent life. Independent living starts with competence in functional behaviours such as self-care, which many children with ASD have difficulties completing independently. Children with ASD require extensive support and assistance with activities from their families and/or other caregivers and they may continue to require this care throughout their adult life </w:t>
      </w:r>
      <w:r w:rsidR="002975CE">
        <w:fldChar w:fldCharType="begin"/>
      </w:r>
      <w:r w:rsidR="0099549B">
        <w:instrText xml:space="preserve"> ADDIN EN.CITE &lt;EndNote&gt;&lt;Cite&gt;&lt;Author&gt;Volkmar&lt;/Author&gt;&lt;Year&gt;2005&lt;/Year&gt;&lt;RecNum&gt;80&lt;/RecNum&gt;&lt;DisplayText&gt;[2]&lt;/DisplayText&gt;&lt;record&gt;&lt;rec-number&gt;80&lt;/rec-number&gt;&lt;foreign-keys&gt;&lt;key app="EN" db-id="vsx5p9fae2ezdmeprfrvvwxyzrexpvxav2sf"&gt;80&lt;/key&gt;&lt;/foreign-keys&gt;&lt;ref-type name="Book"&gt;6&lt;/ref-type&gt;&lt;contributors&gt;&lt;authors&gt;&lt;author&gt;Volkmar, Fred R&lt;/author&gt;&lt;author&gt;Paul, Rhea&lt;/author&gt;&lt;author&gt;Klin, Ami&lt;/author&gt;&lt;author&gt;Cohen, Donald J&lt;/author&gt;&lt;/authors&gt;&lt;/contributors&gt;&lt;titles&gt;&lt;title&gt;Handbook of Autism and Pervasive Developmental Disorders, Diagnosis, Development, Neurobiology, and Behavior&lt;/title&gt;&lt;/titles&gt;&lt;volume&gt;1&lt;/volume&gt;&lt;dates&gt;&lt;year&gt;2005&lt;/year&gt;&lt;/dates&gt;&lt;publisher&gt;John Wiley &amp;amp; Sons&lt;/publisher&gt;&lt;isbn&gt;0471721107&lt;/isbn&gt;&lt;urls&gt;&lt;/urls&gt;&lt;/record&gt;&lt;/Cite&gt;&lt;/EndNote&gt;</w:instrText>
      </w:r>
      <w:r w:rsidR="002975CE">
        <w:fldChar w:fldCharType="separate"/>
      </w:r>
      <w:r w:rsidR="0099549B">
        <w:rPr>
          <w:noProof/>
        </w:rPr>
        <w:t>[</w:t>
      </w:r>
      <w:hyperlink w:anchor="_ENREF_2" w:tooltip="Volkmar, 2005 #80" w:history="1">
        <w:r w:rsidR="00BC3763">
          <w:rPr>
            <w:noProof/>
          </w:rPr>
          <w:t>2</w:t>
        </w:r>
      </w:hyperlink>
      <w:r w:rsidR="0099549B">
        <w:rPr>
          <w:noProof/>
        </w:rPr>
        <w:t>]</w:t>
      </w:r>
      <w:r w:rsidR="002975CE">
        <w:fldChar w:fldCharType="end"/>
      </w:r>
      <w:r w:rsidRPr="007B3700">
        <w:t xml:space="preserve">. The associated time, effort, and responsibility can cause considerable burden for those caring for an individual with ASD </w:t>
      </w:r>
      <w:r w:rsidR="002975CE">
        <w:fldChar w:fldCharType="begin"/>
      </w:r>
      <w:r w:rsidR="00640166">
        <w:instrText xml:space="preserve"> ADDIN EN.CITE &lt;EndNote&gt;&lt;Cite&gt;&lt;Author&gt;Leff&lt;/Author&gt;&lt;Year&gt;1992&lt;/Year&gt;&lt;RecNum&gt;81&lt;/RecNum&gt;&lt;DisplayText&gt;[2, 3]&lt;/DisplayText&gt;&lt;record&gt;&lt;rec-number&gt;81&lt;/rec-number&gt;&lt;foreign-keys&gt;&lt;key app="EN" db-id="vsx5p9fae2ezdmeprfrvvwxyzrexpvxav2sf"&gt;81&lt;/key&gt;&lt;/foreign-keys&gt;&lt;ref-type name="Journal Article"&gt;17&lt;/ref-type&gt;&lt;contributors&gt;&lt;authors&gt;&lt;author&gt;Leff, Patricia T&lt;/author&gt;&lt;author&gt;Walizer, Elaine H&lt;/author&gt;&lt;/authors&gt;&lt;/contributors&gt;&lt;titles&gt;&lt;title&gt;The uncommon wisdom of parents at the moment of diagnosis&lt;/title&gt;&lt;secondary-title&gt;Family Systems Medicine&lt;/secondary-title&gt;&lt;/titles&gt;&lt;periodical&gt;&lt;full-title&gt;Family Systems Medicine&lt;/full-title&gt;&lt;/periodical&gt;&lt;pages&gt;147&lt;/pages&gt;&lt;volume&gt;10&lt;/volume&gt;&lt;number&gt;2&lt;/number&gt;&lt;dates&gt;&lt;year&gt;1992&lt;/year&gt;&lt;/dates&gt;&lt;isbn&gt;0736-1718&lt;/isbn&gt;&lt;urls&gt;&lt;/urls&gt;&lt;/record&gt;&lt;/Cite&gt;&lt;Cite&gt;&lt;Author&gt;Volkmar&lt;/Author&gt;&lt;Year&gt;2005&lt;/Year&gt;&lt;RecNum&gt;80&lt;/RecNum&gt;&lt;record&gt;&lt;rec-number&gt;80&lt;/rec-number&gt;&lt;foreign-keys&gt;&lt;key app="EN" db-id="vsx5p9fae2ezdmeprfrvvwxyzrexpvxav2sf"&gt;80&lt;/key&gt;&lt;/foreign-keys&gt;&lt;ref-type name="Book"&gt;6&lt;/ref-type&gt;&lt;contributors&gt;&lt;authors&gt;&lt;author&gt;Volkmar, Fred R&lt;/author&gt;&lt;author&gt;Paul, Rhea&lt;/author&gt;&lt;author&gt;Klin, Ami&lt;/author&gt;&lt;author&gt;Cohen, Donald J&lt;/author&gt;&lt;/authors&gt;&lt;/contributors&gt;&lt;titles&gt;&lt;title&gt;Handbook of Autism and Pervasive Developmental Disorders, Diagnosis, Development, Neurobiology, and Behavior&lt;/title&gt;&lt;/titles&gt;&lt;volume&gt;1&lt;/volume&gt;&lt;dates&gt;&lt;year&gt;2005&lt;/year&gt;&lt;/dates&gt;&lt;publisher&gt;John Wiley &amp;amp; Sons&lt;/publisher&gt;&lt;isbn&gt;0471721107&lt;/isbn&gt;&lt;urls&gt;&lt;/urls&gt;&lt;/record&gt;&lt;/Cite&gt;&lt;/EndNote&gt;</w:instrText>
      </w:r>
      <w:r w:rsidR="002975CE">
        <w:fldChar w:fldCharType="separate"/>
      </w:r>
      <w:r w:rsidR="00640166">
        <w:rPr>
          <w:noProof/>
        </w:rPr>
        <w:t>[</w:t>
      </w:r>
      <w:hyperlink w:anchor="_ENREF_2" w:tooltip="Volkmar, 2005 #80" w:history="1">
        <w:r w:rsidR="00BC3763">
          <w:rPr>
            <w:noProof/>
          </w:rPr>
          <w:t>2</w:t>
        </w:r>
      </w:hyperlink>
      <w:r w:rsidR="00640166">
        <w:rPr>
          <w:noProof/>
        </w:rPr>
        <w:t xml:space="preserve">, </w:t>
      </w:r>
      <w:hyperlink w:anchor="_ENREF_3" w:tooltip="Leff, 1992 #81" w:history="1">
        <w:r w:rsidR="00BC3763">
          <w:rPr>
            <w:noProof/>
          </w:rPr>
          <w:t>3</w:t>
        </w:r>
      </w:hyperlink>
      <w:r w:rsidR="00640166">
        <w:rPr>
          <w:noProof/>
        </w:rPr>
        <w:t>]</w:t>
      </w:r>
      <w:r w:rsidR="002975CE">
        <w:fldChar w:fldCharType="end"/>
      </w:r>
      <w:r w:rsidRPr="007B3700">
        <w:t>.</w:t>
      </w:r>
    </w:p>
    <w:p w14:paraId="653E23E2" w14:textId="77777777" w:rsidR="0064149F" w:rsidRPr="007B3700" w:rsidRDefault="0064149F" w:rsidP="00B4753F"/>
    <w:p w14:paraId="1BF37576" w14:textId="3E7108DD" w:rsidR="0064149F" w:rsidRPr="007B3700" w:rsidRDefault="0064149F" w:rsidP="00B4753F">
      <w:r w:rsidRPr="007B3700">
        <w:t xml:space="preserve">The ability to independently complete self-care tasks is an important milestone in child development, significantly improving sense of competence, lowering frustration and decreasing behavioural outbursts, which are a major issue impacting on the individual’s and family’s quality of life. It has been shown that early, specific, and intensive interventions can help many children with ASD learn the skills they will need to lead independent lives </w:t>
      </w:r>
      <w:r w:rsidR="002975CE">
        <w:fldChar w:fldCharType="begin"/>
      </w:r>
      <w:r w:rsidR="00447651">
        <w:instrText xml:space="preserve"> ADDIN EN.CITE &lt;EndNote&gt;&lt;Cite&gt;&lt;Author&gt;Carothers&lt;/Author&gt;&lt;Year&gt;2004&lt;/Year&gt;&lt;RecNum&gt;83&lt;/RecNum&gt;&lt;DisplayText&gt;[4]&lt;/DisplayText&gt;&lt;record&gt;&lt;rec-number&gt;83&lt;/rec-number&gt;&lt;foreign-keys&gt;&lt;key app="EN" db-id="vsx5p9fae2ezdmeprfrvvwxyzrexpvxav2sf"&gt;83&lt;/key&gt;&lt;/foreign-keys&gt;&lt;ref-type name="Journal Article"&gt;17&lt;/ref-type&gt;&lt;contributors&gt;&lt;authors&gt;&lt;author&gt;Carothers, Douglas E&lt;/author&gt;&lt;author&gt;Taylor, Ronald L&lt;/author&gt;&lt;/authors&gt;&lt;/contributors&gt;&lt;titles&gt;&lt;title&gt;How teachers and parents can work together to teach daily living skills to children with autism&lt;/title&gt;&lt;secondary-title&gt;Focus on autism and other developmental disabilities&lt;/secondary-title&gt;&lt;/titles&gt;&lt;periodical&gt;&lt;full-title&gt;Focus on Autism and Other Developmental Disabilities&lt;/full-title&gt;&lt;/periodical&gt;&lt;pages&gt;102-104&lt;/pages&gt;&lt;volume&gt;19&lt;/volume&gt;&lt;number&gt;2&lt;/number&gt;&lt;dates&gt;&lt;year&gt;2004&lt;/year&gt;&lt;/dates&gt;&lt;isbn&gt;1088-3576&lt;/isbn&gt;&lt;urls&gt;&lt;/urls&gt;&lt;/record&gt;&lt;/Cite&gt;&lt;/EndNote&gt;</w:instrText>
      </w:r>
      <w:r w:rsidR="002975CE">
        <w:fldChar w:fldCharType="separate"/>
      </w:r>
      <w:r w:rsidR="00447651">
        <w:rPr>
          <w:noProof/>
        </w:rPr>
        <w:t>[</w:t>
      </w:r>
      <w:hyperlink w:anchor="_ENREF_4" w:tooltip="Carothers, 2004 #83" w:history="1">
        <w:r w:rsidR="00BC3763">
          <w:rPr>
            <w:noProof/>
          </w:rPr>
          <w:t>4</w:t>
        </w:r>
      </w:hyperlink>
      <w:r w:rsidR="00447651">
        <w:rPr>
          <w:noProof/>
        </w:rPr>
        <w:t>]</w:t>
      </w:r>
      <w:r w:rsidR="002975CE">
        <w:fldChar w:fldCharType="end"/>
      </w:r>
      <w:r w:rsidRPr="007B3700">
        <w:t xml:space="preserve">. These interventions make use of various prompting strategies, which are used to initiate, maintain, or terminate an activity. Prompt types that have proven to be effective include tactile, auditory/vocal, gestural, written, pictorial, and video prompts </w:t>
      </w:r>
      <w:r w:rsidR="002975CE">
        <w:fldChar w:fldCharType="begin"/>
      </w:r>
      <w:r w:rsidR="003C0088">
        <w:instrText xml:space="preserve"> ADDIN EN.CITE &lt;EndNote&gt;&lt;Cite&gt;&lt;Author&gt;MacDuff&lt;/Author&gt;&lt;Year&gt;1993&lt;/Year&gt;&lt;RecNum&gt;85&lt;/RecNum&gt;&lt;DisplayText&gt;[5, 6]&lt;/DisplayText&gt;&lt;record&gt;&lt;rec-number&gt;85&lt;/rec-number&gt;&lt;foreign-keys&gt;&lt;key app="EN" db-id="vsx5p9fae2ezdmeprfrvvwxyzrexpvxav2sf"&gt;85&lt;/key&gt;&lt;/foreign-keys&gt;&lt;ref-type name="Journal Article"&gt;17&lt;/ref-type&gt;&lt;contributors&gt;&lt;authors&gt;&lt;author&gt;MacDuff, Gregory S&lt;/author&gt;&lt;author&gt;Krantz, Patricia J&lt;/author&gt;&lt;author&gt;McClannahan, Lynn E&lt;/author&gt;&lt;/authors&gt;&lt;/contributors&gt;&lt;titles&gt;&lt;title&gt;Teaching children with autism to use photographic activity schedules: Maintenance and generalization of complex response chains&lt;/title&gt;&lt;secondary-title&gt;Journal of Applied Behavior Analysis&lt;/secondary-title&gt;&lt;/titles&gt;&lt;periodical&gt;&lt;full-title&gt;Journal of Applied Behavior Analysis&lt;/full-title&gt;&lt;/periodical&gt;&lt;pages&gt;89-97&lt;/pages&gt;&lt;volume&gt;26&lt;/volume&gt;&lt;number&gt;1&lt;/number&gt;&lt;dates&gt;&lt;year&gt;1993&lt;/year&gt;&lt;/dates&gt;&lt;isbn&gt;1938-3703&lt;/isbn&gt;&lt;urls&gt;&lt;/urls&gt;&lt;/record&gt;&lt;/Cite&gt;&lt;Cite&gt;&lt;Author&gt;Van Laarhoven&lt;/Author&gt;&lt;Year&gt;2010&lt;/Year&gt;&lt;RecNum&gt;84&lt;/RecNum&gt;&lt;record&gt;&lt;rec-number&gt;84&lt;/rec-number&gt;&lt;foreign-keys&gt;&lt;key app="EN" db-id="vsx5p9fae2ezdmeprfrvvwxyzrexpvxav2sf"&gt;84&lt;/key&gt;&lt;/foreign-keys&gt;&lt;ref-type name="Journal Article"&gt;17&lt;/ref-type&gt;&lt;contributors&gt;&lt;authors&gt;&lt;author&gt;Van Laarhoven, Toni&lt;/author&gt;&lt;author&gt;Kraus, Erika&lt;/author&gt;&lt;author&gt;Karpman, Keri&lt;/author&gt;&lt;author&gt;Nizzi, Rosemary&lt;/author&gt;&lt;author&gt;Valentino, Joe&lt;/author&gt;&lt;/authors&gt;&lt;/contributors&gt;&lt;titles&gt;&lt;title&gt;A comparison of picture and video prompts to teach daily living skills to individuals with autism&lt;/title&gt;&lt;secondary-title&gt;Focus on Autism and Other Developmental Disabilities&lt;/secondary-title&gt;&lt;/titles&gt;&lt;periodical&gt;&lt;full-title&gt;Focus on Autism and Other Developmental Disabilities&lt;/full-title&gt;&lt;/periodical&gt;&lt;pages&gt;195-208&lt;/pages&gt;&lt;volume&gt;25&lt;/volume&gt;&lt;number&gt;4&lt;/number&gt;&lt;dates&gt;&lt;year&gt;2010&lt;/year&gt;&lt;/dates&gt;&lt;isbn&gt;1088-3576&lt;/isbn&gt;&lt;urls&gt;&lt;/urls&gt;&lt;/record&gt;&lt;/Cite&gt;&lt;/EndNote&gt;</w:instrText>
      </w:r>
      <w:r w:rsidR="002975CE">
        <w:fldChar w:fldCharType="separate"/>
      </w:r>
      <w:r w:rsidR="003C0088">
        <w:rPr>
          <w:noProof/>
        </w:rPr>
        <w:t>[</w:t>
      </w:r>
      <w:hyperlink w:anchor="_ENREF_5" w:tooltip="MacDuff, 1993 #85" w:history="1">
        <w:r w:rsidR="00BC3763">
          <w:rPr>
            <w:noProof/>
          </w:rPr>
          <w:t>5</w:t>
        </w:r>
      </w:hyperlink>
      <w:r w:rsidR="003C0088">
        <w:rPr>
          <w:noProof/>
        </w:rPr>
        <w:t xml:space="preserve">, </w:t>
      </w:r>
      <w:hyperlink w:anchor="_ENREF_6" w:tooltip="Van Laarhoven, 2010 #84" w:history="1">
        <w:r w:rsidR="00BC3763">
          <w:rPr>
            <w:noProof/>
          </w:rPr>
          <w:t>6</w:t>
        </w:r>
      </w:hyperlink>
      <w:r w:rsidR="003C0088">
        <w:rPr>
          <w:noProof/>
        </w:rPr>
        <w:t>]</w:t>
      </w:r>
      <w:r w:rsidR="002975CE">
        <w:fldChar w:fldCharType="end"/>
      </w:r>
      <w:r w:rsidRPr="007B3700">
        <w:t xml:space="preserve">. While these prompting strategies may be effective, they demand much effort and diligence from a caregiver to set-up, initiate use, and </w:t>
      </w:r>
      <w:r w:rsidR="007243B8">
        <w:t xml:space="preserve">to </w:t>
      </w:r>
      <w:r w:rsidRPr="007B3700">
        <w:t>teach the child.</w:t>
      </w:r>
    </w:p>
    <w:p w14:paraId="65EDF9F8" w14:textId="77777777" w:rsidR="0064149F" w:rsidRPr="007B3700" w:rsidRDefault="0064149F" w:rsidP="0064149F">
      <w:pPr>
        <w:autoSpaceDE w:val="0"/>
        <w:autoSpaceDN w:val="0"/>
        <w:adjustRightInd w:val="0"/>
      </w:pPr>
      <w:r w:rsidRPr="007B3700">
        <w:tab/>
      </w:r>
    </w:p>
    <w:p w14:paraId="759B9195" w14:textId="3350EB41" w:rsidR="00192AF9" w:rsidRDefault="0064149F" w:rsidP="00192AF9">
      <w:pPr>
        <w:rPr>
          <w:lang w:val="en-US"/>
        </w:rPr>
      </w:pPr>
      <w:r w:rsidRPr="007B3700">
        <w:t xml:space="preserve">One way to meet the needs of individuals with ASD while reducing strain on caregivers is to use technology to create novel interventions. </w:t>
      </w:r>
      <w:r w:rsidR="00192AF9" w:rsidRPr="003D769D">
        <w:rPr>
          <w:lang w:val="en-US"/>
        </w:rPr>
        <w:t>The COACH (</w:t>
      </w:r>
      <w:r w:rsidR="00192AF9" w:rsidRPr="003D769D">
        <w:rPr>
          <w:b/>
          <w:lang w:val="en-US"/>
        </w:rPr>
        <w:t>C</w:t>
      </w:r>
      <w:r w:rsidR="00192AF9" w:rsidRPr="003D769D">
        <w:rPr>
          <w:lang w:val="en-US"/>
        </w:rPr>
        <w:t xml:space="preserve">ognitive </w:t>
      </w:r>
      <w:r w:rsidR="00192AF9" w:rsidRPr="003D769D">
        <w:rPr>
          <w:b/>
          <w:lang w:val="en-US"/>
        </w:rPr>
        <w:t>O</w:t>
      </w:r>
      <w:r w:rsidR="00192AF9" w:rsidRPr="003D769D">
        <w:rPr>
          <w:lang w:val="en-US"/>
        </w:rPr>
        <w:t xml:space="preserve">rthosis for </w:t>
      </w:r>
      <w:r w:rsidR="00192AF9" w:rsidRPr="003D769D">
        <w:rPr>
          <w:b/>
          <w:lang w:val="en-US"/>
        </w:rPr>
        <w:t>A</w:t>
      </w:r>
      <w:r w:rsidR="00192AF9" w:rsidRPr="003D769D">
        <w:rPr>
          <w:lang w:val="en-US"/>
        </w:rPr>
        <w:t>ssisting with a</w:t>
      </w:r>
      <w:r w:rsidR="00192AF9" w:rsidRPr="003D769D">
        <w:rPr>
          <w:b/>
          <w:lang w:val="en-US"/>
        </w:rPr>
        <w:t>C</w:t>
      </w:r>
      <w:r w:rsidR="00192AF9" w:rsidRPr="003D769D">
        <w:rPr>
          <w:lang w:val="en-US"/>
        </w:rPr>
        <w:t xml:space="preserve">tivites in the </w:t>
      </w:r>
      <w:r w:rsidR="00192AF9" w:rsidRPr="003D769D">
        <w:rPr>
          <w:b/>
          <w:lang w:val="en-US"/>
        </w:rPr>
        <w:t>H</w:t>
      </w:r>
      <w:r w:rsidR="00192AF9" w:rsidRPr="003D769D">
        <w:rPr>
          <w:lang w:val="en-US"/>
        </w:rPr>
        <w:t>ome)</w:t>
      </w:r>
      <w:r w:rsidR="00192AF9">
        <w:rPr>
          <w:lang w:val="en-US"/>
        </w:rPr>
        <w:t xml:space="preserve"> system, developed by Mihailidis et al., is an autonomous prompting system </w:t>
      </w:r>
      <w:r w:rsidR="002975CE" w:rsidRPr="0082554D">
        <w:rPr>
          <w:lang w:val="en-US"/>
        </w:rPr>
        <w:fldChar w:fldCharType="begin"/>
      </w:r>
      <w:r w:rsidR="003C0088" w:rsidRPr="0082554D">
        <w:rPr>
          <w:lang w:val="en-US"/>
        </w:rPr>
        <w:instrText xml:space="preserve"> ADDIN EN.CITE &lt;EndNote&gt;&lt;Cite&gt;&lt;Author&gt;Mihailidis&lt;/Author&gt;&lt;Year&gt;2008&lt;/Year&gt;&lt;RecNum&gt;4&lt;/RecNum&gt;&lt;DisplayText&gt;[7]&lt;/DisplayText&gt;&lt;record&gt;&lt;rec-number&gt;4&lt;/rec-number&gt;&lt;foreign-keys&gt;&lt;key app="EN" db-id="vsx5p9fae2ezdmeprfrvvwxyzrexpvxav2sf"&gt;4&lt;/key&gt;&lt;/foreign-keys&gt;&lt;ref-type name="Journal Article"&gt;17&lt;/ref-type&gt;&lt;contributors&gt;&lt;authors&gt;&lt;author&gt;Mihailidis, Alex&lt;/author&gt;&lt;author&gt;Boger, Jennifer N&lt;/author&gt;&lt;author&gt;Craig, Tammy&lt;/author&gt;&lt;author&gt;Hoey, Jesse&lt;/author&gt;&lt;/authors&gt;&lt;/contributors&gt;&lt;titles&gt;&lt;title&gt;The COACH prompting system to assist older adults with dementia through handwashing: An efficacy study&lt;/title&gt;&lt;secondary-title&gt;BMC geriatrics&lt;/secondary-title&gt;&lt;/titles&gt;&lt;periodical&gt;&lt;full-title&gt;BMC geriatrics&lt;/full-title&gt;&lt;/periodical&gt;&lt;pages&gt;28&lt;/pages&gt;&lt;volume&gt;8&lt;/volume&gt;&lt;number&gt;1&lt;/number&gt;&lt;dates&gt;&lt;year&gt;2008&lt;/year&gt;&lt;/dates&gt;&lt;isbn&gt;1471-2318&lt;/isbn&gt;&lt;urls&gt;&lt;/urls&gt;&lt;/record&gt;&lt;/Cite&gt;&lt;/EndNote&gt;</w:instrText>
      </w:r>
      <w:r w:rsidR="002975CE" w:rsidRPr="0082554D">
        <w:rPr>
          <w:lang w:val="en-US"/>
        </w:rPr>
        <w:fldChar w:fldCharType="separate"/>
      </w:r>
      <w:r w:rsidR="003C0088" w:rsidRPr="0082554D">
        <w:rPr>
          <w:noProof/>
          <w:lang w:val="en-US"/>
        </w:rPr>
        <w:t>[</w:t>
      </w:r>
      <w:hyperlink w:anchor="_ENREF_7" w:tooltip="Mihailidis, 2008 #4" w:history="1">
        <w:r w:rsidR="00BC3763" w:rsidRPr="0082554D">
          <w:rPr>
            <w:noProof/>
            <w:lang w:val="en-US"/>
          </w:rPr>
          <w:t>7</w:t>
        </w:r>
      </w:hyperlink>
      <w:r w:rsidR="003C0088" w:rsidRPr="0082554D">
        <w:rPr>
          <w:noProof/>
          <w:lang w:val="en-US"/>
        </w:rPr>
        <w:t>]</w:t>
      </w:r>
      <w:r w:rsidR="002975CE" w:rsidRPr="0082554D">
        <w:rPr>
          <w:lang w:val="en-US"/>
        </w:rPr>
        <w:fldChar w:fldCharType="end"/>
      </w:r>
      <w:r w:rsidR="00192AF9">
        <w:rPr>
          <w:rFonts w:ascii="Arial" w:hAnsi="Arial" w:cs="Arial"/>
          <w:color w:val="222222"/>
          <w:sz w:val="20"/>
          <w:szCs w:val="20"/>
          <w:shd w:val="clear" w:color="auto" w:fill="FFFFFF"/>
        </w:rPr>
        <w:t xml:space="preserve">.  </w:t>
      </w:r>
      <w:r w:rsidR="00192AF9">
        <w:rPr>
          <w:lang w:val="en-US"/>
        </w:rPr>
        <w:t xml:space="preserve">It uses computer vision and artificial intelligence to automatically detect user actions when </w:t>
      </w:r>
      <w:r w:rsidR="00CD7D5F">
        <w:rPr>
          <w:lang w:val="en-US"/>
        </w:rPr>
        <w:t>performing</w:t>
      </w:r>
      <w:r w:rsidR="00192AF9">
        <w:rPr>
          <w:lang w:val="en-US"/>
        </w:rPr>
        <w:t xml:space="preserve"> ADLs, and prompts appropriately when user needs assistance.  It was first developed for the dementia population, but a version appropriate to the ASD population was recently adapted and tested in a pilot study </w:t>
      </w:r>
      <w:r w:rsidR="002975CE">
        <w:rPr>
          <w:lang w:val="en-US"/>
        </w:rPr>
        <w:fldChar w:fldCharType="begin"/>
      </w:r>
      <w:r w:rsidR="003C0088">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2975CE">
        <w:rPr>
          <w:lang w:val="en-US"/>
        </w:rPr>
        <w:fldChar w:fldCharType="separate"/>
      </w:r>
      <w:r w:rsidR="003C0088">
        <w:rPr>
          <w:noProof/>
          <w:lang w:val="en-US"/>
        </w:rPr>
        <w:t>[</w:t>
      </w:r>
      <w:hyperlink w:anchor="_ENREF_8" w:tooltip="Bimbrahw, 2012 #69" w:history="1">
        <w:r w:rsidR="00BC3763">
          <w:rPr>
            <w:noProof/>
            <w:lang w:val="en-US"/>
          </w:rPr>
          <w:t>8</w:t>
        </w:r>
      </w:hyperlink>
      <w:r w:rsidR="003C0088">
        <w:rPr>
          <w:noProof/>
          <w:lang w:val="en-US"/>
        </w:rPr>
        <w:t>]</w:t>
      </w:r>
      <w:r w:rsidR="002975CE">
        <w:rPr>
          <w:lang w:val="en-US"/>
        </w:rPr>
        <w:fldChar w:fldCharType="end"/>
      </w:r>
      <w:r w:rsidR="00192AF9">
        <w:rPr>
          <w:lang w:val="en-US"/>
        </w:rPr>
        <w:t>.</w:t>
      </w:r>
    </w:p>
    <w:p w14:paraId="6C2CEFF2" w14:textId="77777777" w:rsidR="005F58C5" w:rsidRDefault="005F58C5" w:rsidP="00192AF9">
      <w:pPr>
        <w:rPr>
          <w:lang w:val="en-US"/>
        </w:rPr>
      </w:pPr>
    </w:p>
    <w:p w14:paraId="12FE09A2" w14:textId="73E5C574" w:rsidR="0051211B" w:rsidRDefault="00EB5FCD" w:rsidP="00995412">
      <w:pPr>
        <w:rPr>
          <w:lang w:val="en-US"/>
        </w:rPr>
      </w:pPr>
      <w:r>
        <w:rPr>
          <w:lang w:val="en-US"/>
        </w:rPr>
        <w:t>In this pilot study, t</w:t>
      </w:r>
      <w:r w:rsidR="00192AF9">
        <w:rPr>
          <w:lang w:val="en-US"/>
        </w:rPr>
        <w:t>he system use</w:t>
      </w:r>
      <w:r>
        <w:rPr>
          <w:lang w:val="en-US"/>
        </w:rPr>
        <w:t>d</w:t>
      </w:r>
      <w:r w:rsidR="00192AF9">
        <w:rPr>
          <w:lang w:val="en-US"/>
        </w:rPr>
        <w:t xml:space="preserve"> audio and video prompts through </w:t>
      </w:r>
      <w:r w:rsidR="00BF06B9">
        <w:rPr>
          <w:lang w:val="en-US"/>
        </w:rPr>
        <w:t>a</w:t>
      </w:r>
      <w:r w:rsidR="00711C6F">
        <w:rPr>
          <w:lang w:val="en-US"/>
        </w:rPr>
        <w:t xml:space="preserve"> Liquid-Crystal Display (</w:t>
      </w:r>
      <w:r w:rsidR="00BF06B9">
        <w:rPr>
          <w:lang w:val="en-US"/>
        </w:rPr>
        <w:t>LCD</w:t>
      </w:r>
      <w:r w:rsidR="00711C6F">
        <w:rPr>
          <w:lang w:val="en-US"/>
        </w:rPr>
        <w:t>)</w:t>
      </w:r>
      <w:r w:rsidR="00192AF9">
        <w:rPr>
          <w:lang w:val="en-US"/>
        </w:rPr>
        <w:t xml:space="preserve"> screen as its primary prompting modalities. </w:t>
      </w:r>
      <w:r>
        <w:rPr>
          <w:lang w:val="en-US"/>
        </w:rPr>
        <w:t>T</w:t>
      </w:r>
      <w:r w:rsidR="00192AF9">
        <w:rPr>
          <w:lang w:val="en-US"/>
        </w:rPr>
        <w:t xml:space="preserve">he hand-washing activity </w:t>
      </w:r>
      <w:r>
        <w:rPr>
          <w:lang w:val="en-US"/>
        </w:rPr>
        <w:t>wa</w:t>
      </w:r>
      <w:r w:rsidR="00192AF9">
        <w:rPr>
          <w:lang w:val="en-US"/>
        </w:rPr>
        <w:t>s used as an example to test the system’s effectiveness because of the simplicity of its tasks as well as the washroom settings being easily controlled</w:t>
      </w:r>
      <w:r w:rsidR="00611941">
        <w:rPr>
          <w:lang w:val="en-US"/>
        </w:rPr>
        <w:t xml:space="preserve">. </w:t>
      </w:r>
      <w:r w:rsidR="00AB02BD">
        <w:rPr>
          <w:lang w:val="en-US"/>
        </w:rPr>
        <w:t xml:space="preserve">The hand-washing activity </w:t>
      </w:r>
      <w:r>
        <w:rPr>
          <w:lang w:val="en-US"/>
        </w:rPr>
        <w:t xml:space="preserve">was </w:t>
      </w:r>
      <w:r w:rsidR="00AB02BD">
        <w:rPr>
          <w:lang w:val="en-US"/>
        </w:rPr>
        <w:t>broken</w:t>
      </w:r>
      <w:r w:rsidR="00477D34">
        <w:rPr>
          <w:lang w:val="en-US"/>
        </w:rPr>
        <w:t xml:space="preserve"> down</w:t>
      </w:r>
      <w:r w:rsidR="00AB02BD">
        <w:rPr>
          <w:lang w:val="en-US"/>
        </w:rPr>
        <w:t xml:space="preserve"> into five tasks, with verbal prompts being: “turn on the water and wet your hands”, “put soap on your hands”, “scrub your hands”, “rinse your hands”,</w:t>
      </w:r>
      <w:r w:rsidR="00CD7D5F">
        <w:rPr>
          <w:lang w:val="en-US"/>
        </w:rPr>
        <w:t xml:space="preserve"> and</w:t>
      </w:r>
      <w:r w:rsidR="00AB02BD">
        <w:rPr>
          <w:lang w:val="en-US"/>
        </w:rPr>
        <w:t xml:space="preserve"> “turn off the water and dry your hands”.</w:t>
      </w:r>
      <w:r w:rsidR="009B5EFF">
        <w:rPr>
          <w:lang w:val="en-US"/>
        </w:rPr>
        <w:t xml:space="preserve"> </w:t>
      </w:r>
      <w:r w:rsidR="00AB02BD">
        <w:rPr>
          <w:lang w:val="en-US"/>
        </w:rPr>
        <w:t xml:space="preserve">At </w:t>
      </w:r>
      <w:r w:rsidR="007D1806">
        <w:rPr>
          <w:lang w:val="en-US"/>
        </w:rPr>
        <w:t xml:space="preserve">the beginning of </w:t>
      </w:r>
      <w:r w:rsidR="00AB02BD">
        <w:rPr>
          <w:lang w:val="en-US"/>
        </w:rPr>
        <w:t>each task,</w:t>
      </w:r>
      <w:r w:rsidR="004C43AD">
        <w:rPr>
          <w:lang w:val="en-US"/>
        </w:rPr>
        <w:t xml:space="preserve"> </w:t>
      </w:r>
      <w:r w:rsidR="008C65D5">
        <w:rPr>
          <w:lang w:val="en-US"/>
        </w:rPr>
        <w:t xml:space="preserve">an Attention Grabber </w:t>
      </w:r>
      <w:del w:id="0" w:author="Ye, Bing" w:date="2014-06-03T15:37:00Z">
        <w:r w:rsidR="008C65D5" w:rsidDel="005B430D">
          <w:rPr>
            <w:lang w:val="en-US"/>
          </w:rPr>
          <w:delText xml:space="preserve">(AG) </w:delText>
        </w:r>
      </w:del>
      <w:r>
        <w:rPr>
          <w:lang w:val="en-US"/>
        </w:rPr>
        <w:t>wa</w:t>
      </w:r>
      <w:r w:rsidR="008C65D5">
        <w:rPr>
          <w:lang w:val="en-US"/>
        </w:rPr>
        <w:t>s issued by displ</w:t>
      </w:r>
      <w:r w:rsidR="00C33E61">
        <w:rPr>
          <w:lang w:val="en-US"/>
        </w:rPr>
        <w:t xml:space="preserve">aying a still image on </w:t>
      </w:r>
      <w:r w:rsidR="00BE71A8">
        <w:rPr>
          <w:lang w:val="en-US"/>
        </w:rPr>
        <w:t>the LCD screen</w:t>
      </w:r>
      <w:r w:rsidR="00C33E61">
        <w:rPr>
          <w:lang w:val="en-US"/>
        </w:rPr>
        <w:t xml:space="preserve">. </w:t>
      </w:r>
      <w:r w:rsidR="007D1806">
        <w:rPr>
          <w:lang w:val="en-US"/>
        </w:rPr>
        <w:t xml:space="preserve">Then, </w:t>
      </w:r>
      <w:r w:rsidR="0016119C">
        <w:rPr>
          <w:lang w:val="en-US"/>
        </w:rPr>
        <w:t xml:space="preserve">a Prompt </w:t>
      </w:r>
      <w:r>
        <w:rPr>
          <w:lang w:val="en-US"/>
        </w:rPr>
        <w:t>wa</w:t>
      </w:r>
      <w:r w:rsidR="0016119C">
        <w:rPr>
          <w:lang w:val="en-US"/>
        </w:rPr>
        <w:t xml:space="preserve">s issued by displaying pre-recorded audio and/or video on </w:t>
      </w:r>
      <w:r w:rsidR="00BE71A8">
        <w:rPr>
          <w:lang w:val="en-US"/>
        </w:rPr>
        <w:t>the LCD screen</w:t>
      </w:r>
      <w:r w:rsidR="0016119C">
        <w:rPr>
          <w:lang w:val="en-US"/>
        </w:rPr>
        <w:t xml:space="preserve">. </w:t>
      </w:r>
      <w:r w:rsidR="00266912">
        <w:rPr>
          <w:lang w:val="en-US"/>
        </w:rPr>
        <w:t xml:space="preserve">If </w:t>
      </w:r>
      <w:r w:rsidR="006D4CFF">
        <w:rPr>
          <w:lang w:val="en-US"/>
        </w:rPr>
        <w:t xml:space="preserve">the </w:t>
      </w:r>
      <w:r w:rsidR="00266912">
        <w:rPr>
          <w:lang w:val="en-US"/>
        </w:rPr>
        <w:t xml:space="preserve">child </w:t>
      </w:r>
      <w:r>
        <w:rPr>
          <w:lang w:val="en-US"/>
        </w:rPr>
        <w:t xml:space="preserve">did </w:t>
      </w:r>
      <w:r w:rsidR="00266912">
        <w:rPr>
          <w:lang w:val="en-US"/>
        </w:rPr>
        <w:t>not complete the task successfully</w:t>
      </w:r>
      <w:r w:rsidR="00C517A6">
        <w:rPr>
          <w:lang w:val="en-US"/>
        </w:rPr>
        <w:t xml:space="preserve"> following </w:t>
      </w:r>
      <w:r w:rsidR="006D4CFF">
        <w:rPr>
          <w:lang w:val="en-US"/>
        </w:rPr>
        <w:t xml:space="preserve">the </w:t>
      </w:r>
      <w:r w:rsidR="00C517A6">
        <w:rPr>
          <w:lang w:val="en-US"/>
        </w:rPr>
        <w:t>prompt</w:t>
      </w:r>
      <w:r w:rsidR="00266912">
        <w:rPr>
          <w:lang w:val="en-US"/>
        </w:rPr>
        <w:t xml:space="preserve">, </w:t>
      </w:r>
      <w:r w:rsidR="00CF0FE3">
        <w:rPr>
          <w:lang w:val="en-US"/>
        </w:rPr>
        <w:t xml:space="preserve">either </w:t>
      </w:r>
      <w:r w:rsidR="00266912">
        <w:rPr>
          <w:lang w:val="en-US"/>
        </w:rPr>
        <w:t xml:space="preserve">the prompt </w:t>
      </w:r>
      <w:r>
        <w:rPr>
          <w:lang w:val="en-US"/>
        </w:rPr>
        <w:t xml:space="preserve">would </w:t>
      </w:r>
      <w:r w:rsidR="006D4CFF">
        <w:rPr>
          <w:lang w:val="en-US"/>
        </w:rPr>
        <w:t xml:space="preserve">be </w:t>
      </w:r>
      <w:r w:rsidR="00266912">
        <w:rPr>
          <w:lang w:val="en-US"/>
        </w:rPr>
        <w:t>repeated</w:t>
      </w:r>
      <w:r w:rsidR="000F7B12">
        <w:rPr>
          <w:lang w:val="en-US"/>
        </w:rPr>
        <w:t xml:space="preserve"> or </w:t>
      </w:r>
      <w:r w:rsidR="006D4CFF">
        <w:rPr>
          <w:lang w:val="en-US"/>
        </w:rPr>
        <w:t xml:space="preserve">the </w:t>
      </w:r>
      <w:r w:rsidR="000F7B12">
        <w:rPr>
          <w:lang w:val="en-US"/>
        </w:rPr>
        <w:t xml:space="preserve">caregiver </w:t>
      </w:r>
      <w:r>
        <w:rPr>
          <w:lang w:val="en-US"/>
        </w:rPr>
        <w:t xml:space="preserve">would </w:t>
      </w:r>
      <w:r w:rsidR="006D4CFF">
        <w:rPr>
          <w:lang w:val="en-US"/>
        </w:rPr>
        <w:t xml:space="preserve">be </w:t>
      </w:r>
      <w:r w:rsidR="000F7B12">
        <w:rPr>
          <w:lang w:val="en-US"/>
        </w:rPr>
        <w:t>called for assistance</w:t>
      </w:r>
      <w:r w:rsidR="00266912">
        <w:rPr>
          <w:lang w:val="en-US"/>
        </w:rPr>
        <w:t xml:space="preserve">. </w:t>
      </w:r>
      <w:r w:rsidR="000F7B12">
        <w:rPr>
          <w:lang w:val="en-US"/>
        </w:rPr>
        <w:t xml:space="preserve">If </w:t>
      </w:r>
      <w:r w:rsidR="00824530">
        <w:rPr>
          <w:lang w:val="en-US"/>
        </w:rPr>
        <w:t>the child complete</w:t>
      </w:r>
      <w:r>
        <w:rPr>
          <w:lang w:val="en-US"/>
        </w:rPr>
        <w:t>d</w:t>
      </w:r>
      <w:r w:rsidR="00824530">
        <w:rPr>
          <w:lang w:val="en-US"/>
        </w:rPr>
        <w:t xml:space="preserve"> the task successfully, a Reward </w:t>
      </w:r>
      <w:r>
        <w:rPr>
          <w:lang w:val="en-US"/>
        </w:rPr>
        <w:t xml:space="preserve">would </w:t>
      </w:r>
      <w:r w:rsidR="006D4CFF">
        <w:rPr>
          <w:lang w:val="en-US"/>
        </w:rPr>
        <w:t xml:space="preserve">be </w:t>
      </w:r>
      <w:r w:rsidR="00824530">
        <w:rPr>
          <w:lang w:val="en-US"/>
        </w:rPr>
        <w:t xml:space="preserve">issued by playing </w:t>
      </w:r>
      <w:r w:rsidR="00CD7D5F">
        <w:rPr>
          <w:lang w:val="en-US"/>
        </w:rPr>
        <w:t xml:space="preserve">a </w:t>
      </w:r>
      <w:r w:rsidR="00824530">
        <w:rPr>
          <w:lang w:val="en-US"/>
        </w:rPr>
        <w:t>pre-recorded audio</w:t>
      </w:r>
      <w:r w:rsidR="00CD7D5F">
        <w:rPr>
          <w:lang w:val="en-US"/>
        </w:rPr>
        <w:t xml:space="preserve"> (i.e</w:t>
      </w:r>
      <w:r w:rsidR="00166795">
        <w:rPr>
          <w:lang w:val="en-US"/>
        </w:rPr>
        <w:t>.</w:t>
      </w:r>
      <w:r w:rsidR="00824530">
        <w:rPr>
          <w:lang w:val="en-US"/>
        </w:rPr>
        <w:t xml:space="preserve"> “Good job!”</w:t>
      </w:r>
      <w:r w:rsidR="00CD7D5F">
        <w:rPr>
          <w:lang w:val="en-US"/>
        </w:rPr>
        <w:t>)</w:t>
      </w:r>
      <w:r w:rsidR="00824530">
        <w:rPr>
          <w:lang w:val="en-US"/>
        </w:rPr>
        <w:t xml:space="preserve"> </w:t>
      </w:r>
      <w:r w:rsidR="002E4D9A">
        <w:rPr>
          <w:lang w:val="en-US"/>
        </w:rPr>
        <w:t xml:space="preserve">on </w:t>
      </w:r>
      <w:r w:rsidR="0026237A">
        <w:rPr>
          <w:lang w:val="en-US"/>
        </w:rPr>
        <w:t xml:space="preserve">the </w:t>
      </w:r>
      <w:r w:rsidR="002E4D9A">
        <w:rPr>
          <w:lang w:val="en-US"/>
        </w:rPr>
        <w:t>speaker</w:t>
      </w:r>
      <w:r w:rsidR="00615157">
        <w:rPr>
          <w:lang w:val="en-US"/>
        </w:rPr>
        <w:t xml:space="preserve"> </w:t>
      </w:r>
      <w:r w:rsidR="00615157">
        <w:rPr>
          <w:lang w:val="en-US"/>
        </w:rPr>
        <w:fldChar w:fldCharType="begin"/>
      </w:r>
      <w:r w:rsidR="00615157">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615157">
        <w:rPr>
          <w:lang w:val="en-US"/>
        </w:rPr>
        <w:fldChar w:fldCharType="separate"/>
      </w:r>
      <w:r w:rsidR="00615157">
        <w:rPr>
          <w:noProof/>
          <w:lang w:val="en-US"/>
        </w:rPr>
        <w:t>[</w:t>
      </w:r>
      <w:hyperlink w:anchor="_ENREF_8" w:tooltip="Bimbrahw, 2012 #69" w:history="1">
        <w:r w:rsidR="00BC3763">
          <w:rPr>
            <w:noProof/>
            <w:lang w:val="en-US"/>
          </w:rPr>
          <w:t>8</w:t>
        </w:r>
      </w:hyperlink>
      <w:r w:rsidR="00615157">
        <w:rPr>
          <w:noProof/>
          <w:lang w:val="en-US"/>
        </w:rPr>
        <w:t>]</w:t>
      </w:r>
      <w:r w:rsidR="00615157">
        <w:rPr>
          <w:lang w:val="en-US"/>
        </w:rPr>
        <w:fldChar w:fldCharType="end"/>
      </w:r>
      <w:r w:rsidR="00ED56A2">
        <w:rPr>
          <w:lang w:val="en-US"/>
        </w:rPr>
        <w:t>.</w:t>
      </w:r>
    </w:p>
    <w:p w14:paraId="36C442ED" w14:textId="77777777" w:rsidR="00540362" w:rsidRDefault="00540362" w:rsidP="00995412">
      <w:pPr>
        <w:rPr>
          <w:lang w:val="en-US"/>
        </w:rPr>
      </w:pPr>
    </w:p>
    <w:p w14:paraId="224844FB" w14:textId="251DFAB9" w:rsidR="0051211B" w:rsidRDefault="00D80F5C" w:rsidP="006F28B5">
      <w:pPr>
        <w:rPr>
          <w:lang w:val="en-US"/>
        </w:rPr>
      </w:pPr>
      <w:r>
        <w:rPr>
          <w:lang w:val="en-US"/>
        </w:rPr>
        <w:lastRenderedPageBreak/>
        <w:t>Th</w:t>
      </w:r>
      <w:r w:rsidR="00CD7D5F">
        <w:rPr>
          <w:lang w:val="en-US"/>
        </w:rPr>
        <w:t>is</w:t>
      </w:r>
      <w:r>
        <w:rPr>
          <w:lang w:val="en-US"/>
        </w:rPr>
        <w:t xml:space="preserve"> pilot study of COACH for ASD showed</w:t>
      </w:r>
      <w:r w:rsidRPr="007D5E18">
        <w:rPr>
          <w:rFonts w:hint="eastAsia"/>
          <w:lang w:val="en-US"/>
        </w:rPr>
        <w:t xml:space="preserve"> good </w:t>
      </w:r>
      <w:r w:rsidR="00686A8E">
        <w:rPr>
          <w:lang w:val="en-US"/>
        </w:rPr>
        <w:t>task performance</w:t>
      </w:r>
      <w:r w:rsidR="00CF43ED">
        <w:rPr>
          <w:lang w:val="en-US"/>
        </w:rPr>
        <w:t xml:space="preserve"> –</w:t>
      </w:r>
      <w:r>
        <w:rPr>
          <w:lang w:val="en-US"/>
        </w:rPr>
        <w:t xml:space="preserve"> 78% of the hand-washing steps were completed</w:t>
      </w:r>
      <w:r w:rsidR="00BF06B9">
        <w:rPr>
          <w:lang w:val="en-US"/>
        </w:rPr>
        <w:t xml:space="preserve"> by the child with ASD</w:t>
      </w:r>
      <w:r>
        <w:rPr>
          <w:lang w:val="en-US"/>
        </w:rPr>
        <w:t xml:space="preserve"> without caregiver assistance</w:t>
      </w:r>
      <w:r w:rsidR="00BF06B9">
        <w:rPr>
          <w:lang w:val="en-US"/>
        </w:rPr>
        <w:t xml:space="preserve"> </w:t>
      </w:r>
      <w:r w:rsidR="002975CE">
        <w:rPr>
          <w:lang w:val="en-US"/>
        </w:rPr>
        <w:fldChar w:fldCharType="begin"/>
      </w:r>
      <w:r w:rsidR="003C0088">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2975CE">
        <w:rPr>
          <w:lang w:val="en-US"/>
        </w:rPr>
        <w:fldChar w:fldCharType="separate"/>
      </w:r>
      <w:r w:rsidR="003C0088">
        <w:rPr>
          <w:noProof/>
          <w:lang w:val="en-US"/>
        </w:rPr>
        <w:t>[</w:t>
      </w:r>
      <w:hyperlink w:anchor="_ENREF_8" w:tooltip="Bimbrahw, 2012 #69" w:history="1">
        <w:r w:rsidR="00BC3763">
          <w:rPr>
            <w:noProof/>
            <w:lang w:val="en-US"/>
          </w:rPr>
          <w:t>8</w:t>
        </w:r>
      </w:hyperlink>
      <w:r w:rsidR="003C0088">
        <w:rPr>
          <w:noProof/>
          <w:lang w:val="en-US"/>
        </w:rPr>
        <w:t>]</w:t>
      </w:r>
      <w:r w:rsidR="002975CE">
        <w:rPr>
          <w:lang w:val="en-US"/>
        </w:rPr>
        <w:fldChar w:fldCharType="end"/>
      </w:r>
      <w:r>
        <w:rPr>
          <w:lang w:val="en-US"/>
        </w:rPr>
        <w:t>.</w:t>
      </w:r>
      <w:r w:rsidR="00C76BD6">
        <w:rPr>
          <w:lang w:val="en-US"/>
        </w:rPr>
        <w:t xml:space="preserve"> </w:t>
      </w:r>
      <w:r w:rsidR="00BF06B9">
        <w:rPr>
          <w:lang w:val="en-US"/>
        </w:rPr>
        <w:t xml:space="preserve">However, there were limitations in the system’s performance.  </w:t>
      </w:r>
      <w:r>
        <w:rPr>
          <w:lang w:val="en-US"/>
        </w:rPr>
        <w:t xml:space="preserve">The major area of improvement identified in the study was to </w:t>
      </w:r>
      <w:r w:rsidRPr="0039651C">
        <w:rPr>
          <w:lang w:val="en-US"/>
        </w:rPr>
        <w:t>increase</w:t>
      </w:r>
      <w:r w:rsidRPr="0039651C">
        <w:rPr>
          <w:rFonts w:hint="eastAsia"/>
          <w:lang w:val="en-US"/>
        </w:rPr>
        <w:t xml:space="preserve"> child</w:t>
      </w:r>
      <w:r w:rsidRPr="0039651C">
        <w:rPr>
          <w:lang w:val="en-US"/>
        </w:rPr>
        <w:t>’</w:t>
      </w:r>
      <w:r w:rsidRPr="0039651C">
        <w:rPr>
          <w:rFonts w:hint="eastAsia"/>
          <w:lang w:val="en-US"/>
        </w:rPr>
        <w:t xml:space="preserve">s </w:t>
      </w:r>
      <w:r w:rsidRPr="0039651C">
        <w:rPr>
          <w:lang w:val="en-US"/>
        </w:rPr>
        <w:t>engagement</w:t>
      </w:r>
      <w:r w:rsidR="00584C11">
        <w:rPr>
          <w:lang w:val="en-US"/>
        </w:rPr>
        <w:t xml:space="preserve"> during</w:t>
      </w:r>
      <w:r w:rsidR="006A6EFB">
        <w:rPr>
          <w:lang w:val="en-US"/>
        </w:rPr>
        <w:t xml:space="preserve"> activity</w:t>
      </w:r>
      <w:r w:rsidR="00937B29">
        <w:rPr>
          <w:lang w:val="en-US"/>
        </w:rPr>
        <w:t xml:space="preserve"> and compliance</w:t>
      </w:r>
      <w:r w:rsidRPr="0039651C">
        <w:rPr>
          <w:lang w:val="en-US"/>
        </w:rPr>
        <w:t xml:space="preserve"> </w:t>
      </w:r>
      <w:r w:rsidR="006A6EFB">
        <w:rPr>
          <w:lang w:val="en-US"/>
        </w:rPr>
        <w:t xml:space="preserve">to </w:t>
      </w:r>
      <w:r w:rsidR="006A6EFB">
        <w:rPr>
          <w:rFonts w:hint="eastAsia"/>
          <w:lang w:val="en-US"/>
        </w:rPr>
        <w:t>prompt</w:t>
      </w:r>
      <w:r w:rsidR="004841BF">
        <w:rPr>
          <w:lang w:val="en-US"/>
        </w:rPr>
        <w:t>s</w:t>
      </w:r>
      <w:r w:rsidR="00680280">
        <w:rPr>
          <w:lang w:val="en-US"/>
        </w:rPr>
        <w:t>. A</w:t>
      </w:r>
      <w:r w:rsidR="009B312E">
        <w:rPr>
          <w:lang w:val="en-US"/>
        </w:rPr>
        <w:t>lmost half of the system’s prompts</w:t>
      </w:r>
      <w:r w:rsidR="000757E2">
        <w:rPr>
          <w:lang w:val="en-US"/>
        </w:rPr>
        <w:t xml:space="preserve"> were </w:t>
      </w:r>
      <w:r w:rsidR="00BF06B9">
        <w:rPr>
          <w:lang w:val="en-US"/>
        </w:rPr>
        <w:t>ignored</w:t>
      </w:r>
      <w:r w:rsidR="00680280">
        <w:rPr>
          <w:lang w:val="en-US"/>
        </w:rPr>
        <w:t>,</w:t>
      </w:r>
      <w:r w:rsidR="00B6518E">
        <w:rPr>
          <w:lang w:val="en-US"/>
        </w:rPr>
        <w:t xml:space="preserve"> which</w:t>
      </w:r>
      <w:r w:rsidR="003D6685">
        <w:rPr>
          <w:lang w:val="en-US"/>
        </w:rPr>
        <w:t xml:space="preserve"> mainly</w:t>
      </w:r>
      <w:r w:rsidR="00B6518E">
        <w:rPr>
          <w:lang w:val="en-US"/>
        </w:rPr>
        <w:t xml:space="preserve"> w</w:t>
      </w:r>
      <w:r w:rsidR="003D6685">
        <w:rPr>
          <w:lang w:val="en-US"/>
        </w:rPr>
        <w:t>as</w:t>
      </w:r>
      <w:r w:rsidR="00B6518E">
        <w:rPr>
          <w:lang w:val="en-US"/>
        </w:rPr>
        <w:t xml:space="preserve"> because the </w:t>
      </w:r>
      <w:r w:rsidR="00B7109B">
        <w:rPr>
          <w:lang w:val="en-US"/>
        </w:rPr>
        <w:t>children</w:t>
      </w:r>
      <w:r w:rsidR="00680280">
        <w:rPr>
          <w:lang w:val="en-US"/>
        </w:rPr>
        <w:t xml:space="preserve"> weren’t paying attention to the prompts or </w:t>
      </w:r>
      <w:r w:rsidR="00CE49C7">
        <w:rPr>
          <w:lang w:val="en-US"/>
        </w:rPr>
        <w:t xml:space="preserve">were not interested in </w:t>
      </w:r>
      <w:r w:rsidR="00680280">
        <w:rPr>
          <w:lang w:val="en-US"/>
        </w:rPr>
        <w:t>the task</w:t>
      </w:r>
      <w:r w:rsidR="00BE65E9">
        <w:rPr>
          <w:lang w:val="en-US"/>
        </w:rPr>
        <w:t>s</w:t>
      </w:r>
      <w:r w:rsidR="00BF06B9">
        <w:rPr>
          <w:lang w:val="en-US"/>
        </w:rPr>
        <w:t xml:space="preserve"> (as observed during the trial or reported by the parents).  A primary goal of this new project is to address these limitations through a pilot study that will explore the role of robotics in this type of prompting system.</w:t>
      </w:r>
    </w:p>
    <w:p w14:paraId="498B2494" w14:textId="77777777" w:rsidR="00190D3D" w:rsidRDefault="00190D3D" w:rsidP="00190D3D">
      <w:pPr>
        <w:ind w:firstLine="720"/>
        <w:rPr>
          <w:lang w:val="en-US"/>
        </w:rPr>
      </w:pPr>
    </w:p>
    <w:p w14:paraId="7A0721F8" w14:textId="548F79B0" w:rsidR="0064149F" w:rsidRPr="00D34659" w:rsidRDefault="0028746C" w:rsidP="006F28B5">
      <w:r w:rsidRPr="00861161">
        <w:t>Studies</w:t>
      </w:r>
      <w:r>
        <w:t xml:space="preserve"> have shown that children with ASD respond particularly well to humanoid robots</w:t>
      </w:r>
      <w:r w:rsidR="008C44EE">
        <w:t xml:space="preserve"> –</w:t>
      </w:r>
      <w:r w:rsidR="00E462CD">
        <w:t xml:space="preserve"> </w:t>
      </w:r>
      <w:r w:rsidR="008C44EE">
        <w:t xml:space="preserve">they </w:t>
      </w:r>
      <w:r>
        <w:t>are more engag</w:t>
      </w:r>
      <w:r w:rsidR="00D43CA3">
        <w:t>ed</w:t>
      </w:r>
      <w:r>
        <w:t xml:space="preserve"> when facilitated by </w:t>
      </w:r>
      <w:r w:rsidR="00936B08">
        <w:t>these robots</w:t>
      </w:r>
      <w:r w:rsidR="008C44EE">
        <w:t xml:space="preserve"> during the activities studied</w:t>
      </w:r>
      <w:r w:rsidR="009D6608" w:rsidRPr="009D6608">
        <w:t xml:space="preserve"> </w:t>
      </w:r>
      <w:r w:rsidR="009D6608">
        <w:fldChar w:fldCharType="begin">
          <w:fldData xml:space="preserve">PEVuZE5vdGU+PENpdGU+PEF1dGhvcj5EYXV0ZW5oYWhuPC9BdXRob3I+PFllYXI+MjAwNDwvWWVh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</w:fldData>
        </w:fldChar>
      </w:r>
      <w:r w:rsidR="009D6608">
        <w:instrText xml:space="preserve"> ADDIN EN.CITE </w:instrText>
      </w:r>
      <w:r w:rsidR="009D6608">
        <w:fldChar w:fldCharType="begin">
          <w:fldData xml:space="preserve">PEVuZE5vdGU+PENpdGU+PEF1dGhvcj5EYXV0ZW5oYWhuPC9BdXRob3I+PFllYXI+MjAwNDwvWWVh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</w:fldData>
        </w:fldChar>
      </w:r>
      <w:r w:rsidR="009D6608">
        <w:instrText xml:space="preserve"> ADDIN EN.CITE.DATA </w:instrText>
      </w:r>
      <w:r w:rsidR="009D6608">
        <w:fldChar w:fldCharType="end"/>
      </w:r>
      <w:r w:rsidR="009D6608">
        <w:fldChar w:fldCharType="separate"/>
      </w:r>
      <w:r w:rsidR="009D6608">
        <w:rPr>
          <w:noProof/>
        </w:rPr>
        <w:t>[</w:t>
      </w:r>
      <w:hyperlink w:anchor="_ENREF_9" w:tooltip="Dautenhahn, 2004 #92" w:history="1">
        <w:r w:rsidR="00BC3763">
          <w:rPr>
            <w:noProof/>
          </w:rPr>
          <w:t>9-11</w:t>
        </w:r>
      </w:hyperlink>
      <w:r w:rsidR="009D6608">
        <w:rPr>
          <w:noProof/>
        </w:rPr>
        <w:t>]</w:t>
      </w:r>
      <w:r w:rsidR="009D6608">
        <w:fldChar w:fldCharType="end"/>
      </w:r>
      <w:r w:rsidR="00936B08">
        <w:t xml:space="preserve">. </w:t>
      </w:r>
      <w:r w:rsidR="00B5202F" w:rsidRPr="00861161">
        <w:t>Therefore, th</w:t>
      </w:r>
      <w:r w:rsidR="00D6310C" w:rsidRPr="00861161">
        <w:t>is</w:t>
      </w:r>
      <w:r w:rsidR="00D6310C">
        <w:t xml:space="preserve"> </w:t>
      </w:r>
      <w:r w:rsidR="00CF1BE7">
        <w:t xml:space="preserve">pilot </w:t>
      </w:r>
      <w:r w:rsidR="00D6310C">
        <w:t xml:space="preserve">study </w:t>
      </w:r>
      <w:r w:rsidR="00BC6253">
        <w:t xml:space="preserve">will </w:t>
      </w:r>
      <w:r w:rsidR="00D6310C">
        <w:t>explore the use of</w:t>
      </w:r>
      <w:r w:rsidR="000D1AE7">
        <w:t xml:space="preserve"> the</w:t>
      </w:r>
      <w:r w:rsidR="00D6310C">
        <w:t xml:space="preserve"> </w:t>
      </w:r>
      <w:r w:rsidR="0097427C">
        <w:rPr>
          <w:lang w:eastAsia="zh-CN"/>
        </w:rPr>
        <w:t>socially assistive humanoid</w:t>
      </w:r>
      <w:r w:rsidR="00D6310C">
        <w:rPr>
          <w:lang w:eastAsia="zh-CN"/>
        </w:rPr>
        <w:t xml:space="preserve"> </w:t>
      </w:r>
      <w:r w:rsidR="000511F7">
        <w:rPr>
          <w:lang w:eastAsia="zh-CN"/>
        </w:rPr>
        <w:t xml:space="preserve">robot </w:t>
      </w:r>
      <w:r w:rsidR="00AF2B5C">
        <w:rPr>
          <w:lang w:eastAsia="zh-CN"/>
        </w:rPr>
        <w:t>as a prompting agent to help</w:t>
      </w:r>
      <w:r w:rsidR="00D6310C">
        <w:rPr>
          <w:lang w:eastAsia="zh-CN"/>
        </w:rPr>
        <w:t xml:space="preserve"> children with ASD </w:t>
      </w:r>
      <w:r w:rsidR="00AF2B5C">
        <w:rPr>
          <w:lang w:eastAsia="zh-CN"/>
        </w:rPr>
        <w:t>wash their hands</w:t>
      </w:r>
      <w:r w:rsidR="00D6310C">
        <w:rPr>
          <w:lang w:eastAsia="zh-CN"/>
        </w:rPr>
        <w:t>.</w:t>
      </w:r>
      <w:r w:rsidR="00C644F6">
        <w:rPr>
          <w:lang w:eastAsia="zh-CN"/>
        </w:rPr>
        <w:t xml:space="preserve"> </w:t>
      </w:r>
      <w:r w:rsidR="0097427C" w:rsidRPr="002A3A60">
        <w:rPr>
          <w:lang w:eastAsia="zh-CN"/>
        </w:rPr>
        <w:t xml:space="preserve">Specifically, </w:t>
      </w:r>
      <w:r w:rsidR="00A74029">
        <w:rPr>
          <w:lang w:eastAsia="zh-CN"/>
        </w:rPr>
        <w:t>w</w:t>
      </w:r>
      <w:r w:rsidR="00486179">
        <w:rPr>
          <w:lang w:eastAsia="zh-CN"/>
        </w:rPr>
        <w:t xml:space="preserve">e want to determine if the robot will promote a better engagement, compliance, and task performance compared to the prompts given from a virtual </w:t>
      </w:r>
      <w:r w:rsidR="000D1AE7">
        <w:rPr>
          <w:lang w:eastAsia="zh-CN"/>
        </w:rPr>
        <w:t>avatar</w:t>
      </w:r>
      <w:r w:rsidR="00486179">
        <w:rPr>
          <w:lang w:eastAsia="zh-CN"/>
        </w:rPr>
        <w:t xml:space="preserve"> that’s displayed on the LCD </w:t>
      </w:r>
      <w:r w:rsidR="00EC1253">
        <w:rPr>
          <w:lang w:eastAsia="zh-CN"/>
        </w:rPr>
        <w:t>screen</w:t>
      </w:r>
      <w:r w:rsidR="00FB496C">
        <w:rPr>
          <w:lang w:eastAsia="zh-CN"/>
        </w:rPr>
        <w:t xml:space="preserve">. </w:t>
      </w:r>
      <w:r w:rsidR="00486179">
        <w:rPr>
          <w:lang w:eastAsia="zh-CN"/>
        </w:rPr>
        <w:t>W</w:t>
      </w:r>
      <w:r w:rsidR="00F45E31">
        <w:rPr>
          <w:lang w:eastAsia="zh-CN"/>
        </w:rPr>
        <w:t xml:space="preserve">e </w:t>
      </w:r>
      <w:r w:rsidR="00486179">
        <w:rPr>
          <w:lang w:eastAsia="zh-CN"/>
        </w:rPr>
        <w:t xml:space="preserve">also </w:t>
      </w:r>
      <w:r w:rsidR="00F45E31">
        <w:rPr>
          <w:lang w:eastAsia="zh-CN"/>
        </w:rPr>
        <w:t xml:space="preserve">want to explore if the use of </w:t>
      </w:r>
      <w:r w:rsidR="001F6A56">
        <w:rPr>
          <w:lang w:eastAsia="zh-CN"/>
        </w:rPr>
        <w:t>the prompt</w:t>
      </w:r>
      <w:r w:rsidR="009D6608">
        <w:rPr>
          <w:lang w:eastAsia="zh-CN"/>
        </w:rPr>
        <w:t>ing</w:t>
      </w:r>
      <w:r w:rsidR="001F6A56">
        <w:rPr>
          <w:lang w:eastAsia="zh-CN"/>
        </w:rPr>
        <w:t xml:space="preserve"> agents</w:t>
      </w:r>
      <w:r w:rsidR="00F45E31">
        <w:rPr>
          <w:lang w:eastAsia="zh-CN"/>
        </w:rPr>
        <w:t xml:space="preserve"> </w:t>
      </w:r>
      <w:r w:rsidR="00822357">
        <w:rPr>
          <w:lang w:eastAsia="zh-CN"/>
        </w:rPr>
        <w:t xml:space="preserve">(i.e. </w:t>
      </w:r>
      <w:r w:rsidR="00A74029">
        <w:rPr>
          <w:lang w:eastAsia="zh-CN"/>
        </w:rPr>
        <w:t xml:space="preserve">the robot and the virtual </w:t>
      </w:r>
      <w:r w:rsidR="000D1AE7">
        <w:rPr>
          <w:lang w:eastAsia="zh-CN"/>
        </w:rPr>
        <w:t>avatar</w:t>
      </w:r>
      <w:r w:rsidR="00822357">
        <w:rPr>
          <w:lang w:eastAsia="zh-CN"/>
        </w:rPr>
        <w:t>)</w:t>
      </w:r>
      <w:r w:rsidR="00A74029">
        <w:rPr>
          <w:lang w:eastAsia="zh-CN"/>
        </w:rPr>
        <w:t xml:space="preserve"> </w:t>
      </w:r>
      <w:r w:rsidR="00F45E31">
        <w:rPr>
          <w:lang w:eastAsia="zh-CN"/>
        </w:rPr>
        <w:t xml:space="preserve">can help the children wash their hands more independently compare to </w:t>
      </w:r>
      <w:r w:rsidR="00A74029">
        <w:rPr>
          <w:lang w:eastAsia="zh-CN"/>
        </w:rPr>
        <w:t>their</w:t>
      </w:r>
      <w:r w:rsidR="00F45E31">
        <w:rPr>
          <w:lang w:eastAsia="zh-CN"/>
        </w:rPr>
        <w:t xml:space="preserve"> baseline </w:t>
      </w:r>
      <w:r w:rsidR="00A74029">
        <w:rPr>
          <w:lang w:eastAsia="zh-CN"/>
        </w:rPr>
        <w:t xml:space="preserve">phase </w:t>
      </w:r>
      <w:r w:rsidR="00F45E31">
        <w:rPr>
          <w:lang w:eastAsia="zh-CN"/>
        </w:rPr>
        <w:t>when they wash their hands by themselves without any help provided</w:t>
      </w:r>
      <w:r w:rsidR="00822357">
        <w:rPr>
          <w:lang w:eastAsia="zh-CN"/>
        </w:rPr>
        <w:t xml:space="preserve"> from the robot </w:t>
      </w:r>
      <w:r w:rsidR="009D3C32">
        <w:rPr>
          <w:lang w:eastAsia="zh-CN"/>
        </w:rPr>
        <w:t>or</w:t>
      </w:r>
      <w:r w:rsidR="00822357">
        <w:rPr>
          <w:lang w:eastAsia="zh-CN"/>
        </w:rPr>
        <w:t xml:space="preserve"> the virtual </w:t>
      </w:r>
      <w:r w:rsidR="000D1AE7">
        <w:rPr>
          <w:lang w:eastAsia="zh-CN"/>
        </w:rPr>
        <w:t>avatar</w:t>
      </w:r>
      <w:r w:rsidR="00F45E31">
        <w:rPr>
          <w:lang w:eastAsia="zh-CN"/>
        </w:rPr>
        <w:t>.</w:t>
      </w:r>
    </w:p>
    <w:p w14:paraId="7EAF2FFC" w14:textId="77777777" w:rsidR="0064149F" w:rsidRPr="00B56159" w:rsidRDefault="0064149F" w:rsidP="0064149F">
      <w:pPr>
        <w:pStyle w:val="Heading1"/>
      </w:pPr>
      <w:r w:rsidRPr="00B56159">
        <w:t>Study Objectives</w:t>
      </w:r>
    </w:p>
    <w:p w14:paraId="21D0D15B" w14:textId="77777777" w:rsidR="0064149F" w:rsidRDefault="0064149F" w:rsidP="0064149F">
      <w:r w:rsidRPr="00B56159">
        <w:t xml:space="preserve">The </w:t>
      </w:r>
      <w:r>
        <w:t>objectives for this study are to:</w:t>
      </w:r>
    </w:p>
    <w:p w14:paraId="62FC5ECE" w14:textId="57F92DDB" w:rsidR="00BB1928" w:rsidRDefault="00BB1928" w:rsidP="00BB1928">
      <w:pPr>
        <w:pStyle w:val="ListParagraph"/>
        <w:numPr>
          <w:ilvl w:val="0"/>
          <w:numId w:val="7"/>
        </w:numPr>
      </w:pPr>
      <w:r>
        <w:t xml:space="preserve">Explore different modes of interactions between the robot and the children, </w:t>
      </w:r>
    </w:p>
    <w:p w14:paraId="06CE015F" w14:textId="4DA4B6FD" w:rsidR="00BB1928" w:rsidRDefault="00BB1928" w:rsidP="00BB1928">
      <w:pPr>
        <w:pStyle w:val="ListParagraph"/>
        <w:numPr>
          <w:ilvl w:val="0"/>
          <w:numId w:val="7"/>
        </w:numPr>
      </w:pPr>
      <w:r>
        <w:t>Evaluate the effects of robot</w:t>
      </w:r>
      <w:r w:rsidR="00EF09FC">
        <w:t>ic</w:t>
      </w:r>
      <w:r>
        <w:t xml:space="preserve"> embodiment on children’s engagement, compliance, and task performance,</w:t>
      </w:r>
    </w:p>
    <w:p w14:paraId="281748A5" w14:textId="1F3C4927" w:rsidR="00BB1928" w:rsidRPr="00751217" w:rsidRDefault="00BB1928" w:rsidP="00BB1928">
      <w:pPr>
        <w:pStyle w:val="ListParagraph"/>
        <w:numPr>
          <w:ilvl w:val="0"/>
          <w:numId w:val="7"/>
        </w:numPr>
      </w:pPr>
      <w:r>
        <w:t xml:space="preserve">Gauge the attitude of the child and his/her </w:t>
      </w:r>
      <w:r w:rsidR="00F45051">
        <w:t>parent</w:t>
      </w:r>
      <w:r>
        <w:t xml:space="preserve"> towards the robot as a prompting agent during hand-washing activity,</w:t>
      </w:r>
    </w:p>
    <w:p w14:paraId="204A9F16" w14:textId="368DC3BB" w:rsidR="00BB1928" w:rsidRDefault="00EB7175" w:rsidP="00BB1928">
      <w:pPr>
        <w:pStyle w:val="ListParagraph"/>
        <w:numPr>
          <w:ilvl w:val="0"/>
          <w:numId w:val="7"/>
        </w:numPr>
      </w:pPr>
      <w:r>
        <w:t>Collect gaze data in order to develop and e</w:t>
      </w:r>
      <w:r w:rsidR="00BB1928">
        <w:t xml:space="preserve">valuate </w:t>
      </w:r>
      <w:r>
        <w:t xml:space="preserve">an </w:t>
      </w:r>
      <w:r w:rsidR="00BB1928">
        <w:t>automatic gaze estimation algorithm</w:t>
      </w:r>
      <w:r w:rsidR="00035FE5">
        <w:t xml:space="preserve"> for </w:t>
      </w:r>
      <w:r w:rsidR="00F84C4D">
        <w:t xml:space="preserve">detecting </w:t>
      </w:r>
      <w:r w:rsidR="00BF06B9">
        <w:t>the child’s level of engagement and attention, including where the child is looking during the task and which objects he/she is interacting with.</w:t>
      </w:r>
    </w:p>
    <w:p w14:paraId="74BD8DC3" w14:textId="77777777" w:rsidR="00023211" w:rsidRDefault="00023211"/>
    <w:p w14:paraId="06F44EA8" w14:textId="5D7886DF" w:rsidR="004903D9" w:rsidRDefault="003B330B">
      <w:r>
        <w:t xml:space="preserve">Specifically, </w:t>
      </w:r>
      <w:r w:rsidR="000874F2">
        <w:t>we will</w:t>
      </w:r>
      <w:r w:rsidR="008E717A">
        <w:t xml:space="preserve"> </w:t>
      </w:r>
      <w:r w:rsidR="001B64F0">
        <w:t>explore</w:t>
      </w:r>
      <w:r w:rsidR="000874F2">
        <w:t xml:space="preserve"> </w:t>
      </w:r>
      <w:r w:rsidR="00E74946">
        <w:t xml:space="preserve">the attitudes of </w:t>
      </w:r>
      <w:r w:rsidR="000874F2">
        <w:t>both the child and</w:t>
      </w:r>
      <w:r w:rsidR="004941D3">
        <w:t xml:space="preserve"> the</w:t>
      </w:r>
      <w:r w:rsidR="000874F2">
        <w:t xml:space="preserve"> parent</w:t>
      </w:r>
      <w:r w:rsidR="009D3C32">
        <w:t xml:space="preserve"> </w:t>
      </w:r>
      <w:r w:rsidR="00ED0E74">
        <w:t xml:space="preserve">about </w:t>
      </w:r>
      <w:r w:rsidR="000874F2">
        <w:t xml:space="preserve">the </w:t>
      </w:r>
      <w:r w:rsidR="00FC4A0D">
        <w:t xml:space="preserve">use of the </w:t>
      </w:r>
      <w:r w:rsidR="000874F2">
        <w:t>robot as a p</w:t>
      </w:r>
      <w:r w:rsidR="00763BF5">
        <w:t>rompting agent for hand</w:t>
      </w:r>
      <w:r w:rsidR="000508AF">
        <w:t>-</w:t>
      </w:r>
      <w:r w:rsidR="00763BF5">
        <w:t xml:space="preserve">washing </w:t>
      </w:r>
      <w:r w:rsidR="00FC4A0D">
        <w:t>through</w:t>
      </w:r>
      <w:r w:rsidR="005321B1">
        <w:t xml:space="preserve"> surveys. Also, we will </w:t>
      </w:r>
      <w:r w:rsidR="008C2C9F">
        <w:t>determine</w:t>
      </w:r>
      <w:r w:rsidR="007946A5">
        <w:t xml:space="preserve"> the effects of the robot</w:t>
      </w:r>
      <w:r w:rsidR="00F45E31">
        <w:t xml:space="preserve"> </w:t>
      </w:r>
      <w:r w:rsidR="007946A5">
        <w:t>on</w:t>
      </w:r>
      <w:r w:rsidR="00207DC4">
        <w:t xml:space="preserve"> </w:t>
      </w:r>
      <w:r w:rsidR="007946A5">
        <w:t>the</w:t>
      </w:r>
      <w:r w:rsidR="005124C7">
        <w:t xml:space="preserve"> engagement of the</w:t>
      </w:r>
      <w:r w:rsidR="007946A5">
        <w:t xml:space="preserve"> </w:t>
      </w:r>
      <w:r w:rsidR="00207DC4">
        <w:t>child</w:t>
      </w:r>
      <w:r w:rsidR="007946A5">
        <w:t xml:space="preserve"> during</w:t>
      </w:r>
      <w:r w:rsidR="00CA0A38">
        <w:t xml:space="preserve"> the</w:t>
      </w:r>
      <w:r w:rsidR="007946A5">
        <w:t xml:space="preserve"> </w:t>
      </w:r>
      <w:r w:rsidR="00272178">
        <w:t xml:space="preserve">hand-washing </w:t>
      </w:r>
      <w:r w:rsidR="007946A5">
        <w:t xml:space="preserve">by </w:t>
      </w:r>
      <w:r w:rsidR="00207DC4">
        <w:t xml:space="preserve">measuring </w:t>
      </w:r>
      <w:r w:rsidR="007946A5">
        <w:t xml:space="preserve">the percentage of time the child is looking at the correct object (i.e. the robot or the </w:t>
      </w:r>
      <w:r w:rsidR="00DD6A99">
        <w:t>LCD screen</w:t>
      </w:r>
      <w:r w:rsidR="007946A5">
        <w:t xml:space="preserve"> during prompting and the sink objects during </w:t>
      </w:r>
      <w:r w:rsidR="008B0DCB">
        <w:t xml:space="preserve">the </w:t>
      </w:r>
      <w:r w:rsidR="007946A5">
        <w:t xml:space="preserve">task performance), the </w:t>
      </w:r>
      <w:r w:rsidR="00207DC4">
        <w:t xml:space="preserve">percentage of </w:t>
      </w:r>
      <w:r w:rsidR="008C2C9F">
        <w:t xml:space="preserve">the </w:t>
      </w:r>
      <w:r w:rsidR="00DD6A99">
        <w:t>compliance to</w:t>
      </w:r>
      <w:r w:rsidR="00207DC4">
        <w:t xml:space="preserve"> prompts, and </w:t>
      </w:r>
      <w:r w:rsidR="007946A5">
        <w:t>the number of</w:t>
      </w:r>
      <w:r w:rsidR="00C360B7">
        <w:t xml:space="preserve"> times the child </w:t>
      </w:r>
      <w:r w:rsidR="009C42B1">
        <w:t xml:space="preserve">is </w:t>
      </w:r>
      <w:r w:rsidR="00C360B7">
        <w:t>distracted from the tasks.</w:t>
      </w:r>
      <w:r w:rsidR="00293F08">
        <w:t xml:space="preserve"> </w:t>
      </w:r>
      <w:r w:rsidR="005D6CE0">
        <w:t xml:space="preserve">It is </w:t>
      </w:r>
      <w:r w:rsidR="00293F08">
        <w:t xml:space="preserve">hypothesized that </w:t>
      </w:r>
      <w:r w:rsidR="00C00058">
        <w:t xml:space="preserve">the child will be more engaged when prompted by the robot than </w:t>
      </w:r>
      <w:r w:rsidR="00AE0B8C">
        <w:t xml:space="preserve">in their baseline phase (i.e. </w:t>
      </w:r>
      <w:r w:rsidR="00CA0A38">
        <w:t xml:space="preserve">washing his/her hands without any help </w:t>
      </w:r>
      <w:r w:rsidR="00BF103D">
        <w:t>from the prompt</w:t>
      </w:r>
      <w:r w:rsidR="00A46907">
        <w:t>ing</w:t>
      </w:r>
      <w:r w:rsidR="00BF103D">
        <w:t xml:space="preserve"> agents</w:t>
      </w:r>
      <w:r w:rsidR="00AE0B8C">
        <w:t>)</w:t>
      </w:r>
      <w:r w:rsidR="00CA0A38">
        <w:t xml:space="preserve"> </w:t>
      </w:r>
      <w:r w:rsidR="009557EE">
        <w:t xml:space="preserve">as well as </w:t>
      </w:r>
      <w:r w:rsidR="00CA0A38">
        <w:t xml:space="preserve">when </w:t>
      </w:r>
      <w:r w:rsidR="008C2C9F">
        <w:t xml:space="preserve">prompted by the virtual </w:t>
      </w:r>
      <w:r w:rsidR="00DE48CB">
        <w:t>avatar</w:t>
      </w:r>
      <w:r w:rsidR="008C2C9F">
        <w:t xml:space="preserve"> on the LCD screen.</w:t>
      </w:r>
      <w:r w:rsidR="00C00058">
        <w:t xml:space="preserve"> </w:t>
      </w:r>
      <w:r w:rsidR="007F68B0">
        <w:t>Lastly, w</w:t>
      </w:r>
      <w:r w:rsidR="00207DC4">
        <w:t xml:space="preserve">e will </w:t>
      </w:r>
      <w:r w:rsidR="00754AC1">
        <w:t>determine</w:t>
      </w:r>
      <w:r w:rsidR="00207DC4">
        <w:t xml:space="preserve"> </w:t>
      </w:r>
      <w:r w:rsidR="007F68B0">
        <w:t xml:space="preserve">the effects of the robot on the hand-washing </w:t>
      </w:r>
      <w:r w:rsidR="00207DC4">
        <w:t xml:space="preserve">performance </w:t>
      </w:r>
      <w:r w:rsidR="007F68B0">
        <w:t xml:space="preserve">of the </w:t>
      </w:r>
      <w:r w:rsidR="005D6CE0">
        <w:t xml:space="preserve">child </w:t>
      </w:r>
      <w:r w:rsidR="00207DC4">
        <w:t xml:space="preserve">by measuring </w:t>
      </w:r>
      <w:r w:rsidR="005D6CE0">
        <w:t xml:space="preserve">the </w:t>
      </w:r>
      <w:r w:rsidR="00207DC4">
        <w:t xml:space="preserve">number of tasks successfully </w:t>
      </w:r>
      <w:r w:rsidR="005D6CE0">
        <w:t xml:space="preserve">completed </w:t>
      </w:r>
      <w:r w:rsidR="00207DC4">
        <w:t xml:space="preserve">without </w:t>
      </w:r>
      <w:r w:rsidR="00F27940">
        <w:t>the</w:t>
      </w:r>
      <w:r w:rsidR="00207DC4">
        <w:t xml:space="preserve"> assistance</w:t>
      </w:r>
      <w:r w:rsidR="00F27940">
        <w:t xml:space="preserve"> from his/her parent</w:t>
      </w:r>
      <w:r w:rsidR="00207DC4">
        <w:t>.</w:t>
      </w:r>
      <w:r w:rsidR="00345164">
        <w:t xml:space="preserve"> It is hypothesized that the child </w:t>
      </w:r>
      <w:r w:rsidR="00754AC1">
        <w:t xml:space="preserve">will </w:t>
      </w:r>
      <w:r w:rsidR="00345164">
        <w:t xml:space="preserve">complete more tasks successfully when prompted by the robot than </w:t>
      </w:r>
      <w:r w:rsidR="00AE0B8C">
        <w:t>in the baseline phase</w:t>
      </w:r>
      <w:r w:rsidR="00CA0A38">
        <w:t xml:space="preserve"> </w:t>
      </w:r>
      <w:r w:rsidR="003D6255">
        <w:t>and</w:t>
      </w:r>
      <w:r w:rsidR="00CA0A38">
        <w:t xml:space="preserve"> when prompted</w:t>
      </w:r>
      <w:r w:rsidR="00345164">
        <w:t xml:space="preserve"> by the virtual </w:t>
      </w:r>
      <w:r w:rsidR="00AE0B8C">
        <w:t>avatar</w:t>
      </w:r>
      <w:r w:rsidR="00345164">
        <w:t>.</w:t>
      </w:r>
      <w:r w:rsidR="008C2C9F">
        <w:t xml:space="preserve"> </w:t>
      </w:r>
      <w:r w:rsidR="00AE0B8C">
        <w:t xml:space="preserve"> </w:t>
      </w:r>
    </w:p>
    <w:p w14:paraId="0802028B" w14:textId="77777777" w:rsidR="004766E7" w:rsidRDefault="004766E7" w:rsidP="00801EFC"/>
    <w:p w14:paraId="69C5CADC" w14:textId="7AEC0726" w:rsidR="00801EFC" w:rsidRDefault="00801EFC" w:rsidP="00801EFC">
      <w:r>
        <w:t>The information gathered in this study will then be used to inform future development</w:t>
      </w:r>
      <w:r w:rsidR="00F60039">
        <w:t>s</w:t>
      </w:r>
      <w:r>
        <w:t xml:space="preserve"> of the prompting system, possibly leading to clinical trials of the automated version of the system.</w:t>
      </w:r>
    </w:p>
    <w:p w14:paraId="640438C7" w14:textId="77777777" w:rsidR="0064149F" w:rsidRDefault="0064149F" w:rsidP="0064149F">
      <w:pPr>
        <w:pStyle w:val="Heading1"/>
      </w:pPr>
      <w:r>
        <w:t>Study Outline</w:t>
      </w:r>
    </w:p>
    <w:p w14:paraId="110328DA" w14:textId="77777777" w:rsidR="0064149F" w:rsidRDefault="0064149F" w:rsidP="0064149F">
      <w:pPr>
        <w:pStyle w:val="Heading3"/>
      </w:pPr>
      <w:r w:rsidRPr="00B56159">
        <w:t>Method</w:t>
      </w:r>
      <w:r>
        <w:t xml:space="preserve"> </w:t>
      </w:r>
      <w:r w:rsidR="00BA5F0F">
        <w:t xml:space="preserve"> </w:t>
      </w:r>
    </w:p>
    <w:p w14:paraId="4142DEA7" w14:textId="77777777" w:rsidR="00477FC8" w:rsidRDefault="00477FC8" w:rsidP="0064149F"/>
    <w:p w14:paraId="3D6493FF" w14:textId="77777777" w:rsidR="00C87C23" w:rsidRDefault="00C87C23" w:rsidP="00C87C23">
      <w:pPr>
        <w:rPr>
          <w:u w:val="single"/>
          <w:lang w:eastAsia="zh-CN"/>
        </w:rPr>
      </w:pPr>
      <w:r>
        <w:rPr>
          <w:u w:val="single"/>
          <w:lang w:eastAsia="zh-CN"/>
        </w:rPr>
        <w:t>Study S</w:t>
      </w:r>
      <w:r w:rsidRPr="00DE6626">
        <w:rPr>
          <w:u w:val="single"/>
          <w:lang w:eastAsia="zh-CN"/>
        </w:rPr>
        <w:t>etup</w:t>
      </w:r>
    </w:p>
    <w:p w14:paraId="568E639E" w14:textId="1E9BD3D7" w:rsidR="001F3BB7" w:rsidRDefault="00C87C23" w:rsidP="00C87C23">
      <w:r>
        <w:t>The study will be conducted in the washroom of Toronto Rehab</w:t>
      </w:r>
      <w:r w:rsidR="00F62773">
        <w:t>ilitation</w:t>
      </w:r>
      <w:r>
        <w:t xml:space="preserve"> Institute’s</w:t>
      </w:r>
      <w:r w:rsidR="00F62773">
        <w:t xml:space="preserve"> (TRI)</w:t>
      </w:r>
      <w:r>
        <w:t xml:space="preserve"> HomeLab</w:t>
      </w:r>
      <w:r w:rsidR="00F51AF6">
        <w:t xml:space="preserve">. </w:t>
      </w:r>
    </w:p>
    <w:p w14:paraId="0D48BD36" w14:textId="77777777" w:rsidR="001301E4" w:rsidRPr="00D741F5" w:rsidRDefault="001301E4" w:rsidP="00C87C23"/>
    <w:p w14:paraId="5907D0A3" w14:textId="531099A8" w:rsidR="00AA5FE8" w:rsidRDefault="00C87C23" w:rsidP="00E331E7">
      <w:r>
        <w:t xml:space="preserve">The </w:t>
      </w:r>
      <w:r w:rsidR="001F2B84">
        <w:t>equipment</w:t>
      </w:r>
      <w:r>
        <w:t xml:space="preserve"> will be set</w:t>
      </w:r>
      <w:r w:rsidR="00BE5D92">
        <w:t xml:space="preserve"> </w:t>
      </w:r>
      <w:r>
        <w:t>up near the sink</w:t>
      </w:r>
      <w:r w:rsidR="00E74D4C">
        <w:t>, which</w:t>
      </w:r>
      <w:r>
        <w:t xml:space="preserve"> includ</w:t>
      </w:r>
      <w:r w:rsidR="00E74D4C">
        <w:t>e</w:t>
      </w:r>
      <w:r w:rsidR="001F2B84">
        <w:t>s</w:t>
      </w:r>
      <w:r w:rsidR="00E74D4C">
        <w:t xml:space="preserve"> </w:t>
      </w:r>
      <w:r w:rsidR="002E7694">
        <w:t xml:space="preserve">a </w:t>
      </w:r>
      <w:r>
        <w:t xml:space="preserve">NAO robot, </w:t>
      </w:r>
      <w:r w:rsidR="00AA5FE8">
        <w:t>a</w:t>
      </w:r>
      <w:r w:rsidR="00360FBE">
        <w:t>n</w:t>
      </w:r>
      <w:r w:rsidR="00AA5FE8">
        <w:t xml:space="preserve"> </w:t>
      </w:r>
      <w:r w:rsidR="00360FBE">
        <w:t xml:space="preserve">LCD screen </w:t>
      </w:r>
      <w:r w:rsidR="00AA5FE8">
        <w:t xml:space="preserve">with a speaker, </w:t>
      </w:r>
      <w:r>
        <w:t xml:space="preserve">an overhead camera, a scene camera, and a Kinect camera. </w:t>
      </w:r>
      <w:r w:rsidR="009A5710">
        <w:t xml:space="preserve">The NAO robot is a small </w:t>
      </w:r>
      <w:r w:rsidR="00983C3F">
        <w:t xml:space="preserve">half-torso </w:t>
      </w:r>
      <w:r w:rsidR="009A5710">
        <w:t>humanoid robot</w:t>
      </w:r>
      <w:r w:rsidR="001F3BB7">
        <w:t xml:space="preserve"> and</w:t>
      </w:r>
      <w:r>
        <w:t xml:space="preserve"> will be </w:t>
      </w:r>
      <w:r w:rsidR="000844A1">
        <w:t xml:space="preserve">screw </w:t>
      </w:r>
      <w:r w:rsidR="00E40AAA">
        <w:t xml:space="preserve">mounted </w:t>
      </w:r>
      <w:r>
        <w:t>on the sink countertop</w:t>
      </w:r>
      <w:r w:rsidR="00812619">
        <w:t xml:space="preserve"> at the top left corner</w:t>
      </w:r>
      <w:r w:rsidR="00172877">
        <w:t xml:space="preserve"> (</w:t>
      </w:r>
      <w:r>
        <w:t>please see</w:t>
      </w:r>
      <w:r w:rsidR="00BF33DD">
        <w:t xml:space="preserve"> </w:t>
      </w:r>
      <w:r w:rsidR="005C6F98">
        <w:fldChar w:fldCharType="begin"/>
      </w:r>
      <w:r w:rsidR="005C6F98">
        <w:instrText xml:space="preserve"> REF _Ref381191461 \h </w:instrText>
      </w:r>
      <w:r w:rsidR="005C6F98">
        <w:fldChar w:fldCharType="separate"/>
      </w:r>
      <w:r w:rsidR="005C6F98">
        <w:t xml:space="preserve">Figure </w:t>
      </w:r>
      <w:r w:rsidR="005C6F98">
        <w:rPr>
          <w:noProof/>
        </w:rPr>
        <w:t>1</w:t>
      </w:r>
      <w:r w:rsidR="005C6F98">
        <w:fldChar w:fldCharType="end"/>
      </w:r>
      <w:r w:rsidR="00543493">
        <w:t>(a)</w:t>
      </w:r>
      <w:r>
        <w:t>).</w:t>
      </w:r>
      <w:r w:rsidR="007D0BF3">
        <w:t xml:space="preserve"> </w:t>
      </w:r>
      <w:r w:rsidR="007C61B3">
        <w:t>The NAO robot will deliver verbal and gesture prompts to the children with ASD while they are performing the hand-washing task</w:t>
      </w:r>
      <w:r w:rsidR="00EF09FC">
        <w:t>s</w:t>
      </w:r>
      <w:r w:rsidR="007C61B3">
        <w:t>.</w:t>
      </w:r>
      <w:r w:rsidR="00E930BB">
        <w:t xml:space="preserve"> </w:t>
      </w:r>
      <w:r w:rsidR="000F6BEF">
        <w:t xml:space="preserve">The LCD screen will display a virtual avatar, which is a pre-recorded video version of the NAO robot. The virtual avatar on the LCD screen will deliver the same prompts as the NAO robot. This is to compare the effects of embodiment in prompting agents. </w:t>
      </w:r>
      <w:r w:rsidR="001744CC">
        <w:t xml:space="preserve">The LCD screen will be </w:t>
      </w:r>
      <w:r w:rsidR="00AC68BE">
        <w:t xml:space="preserve">screw </w:t>
      </w:r>
      <w:r w:rsidR="001744CC">
        <w:t xml:space="preserve">mounted </w:t>
      </w:r>
      <w:r w:rsidR="000F6BEF">
        <w:t xml:space="preserve">in a similar manner </w:t>
      </w:r>
      <w:r w:rsidR="001744CC">
        <w:t>on the sink table</w:t>
      </w:r>
      <w:r w:rsidR="00AC68BE">
        <w:t xml:space="preserve"> </w:t>
      </w:r>
      <w:r w:rsidR="000F6BEF">
        <w:t xml:space="preserve">to replace the robot when </w:t>
      </w:r>
      <w:r w:rsidR="00672824">
        <w:t>the virtual avatar is used as the prompting agent</w:t>
      </w:r>
      <w:r w:rsidR="0012129C">
        <w:t xml:space="preserve"> (please see </w:t>
      </w:r>
      <w:r w:rsidR="0012129C">
        <w:fldChar w:fldCharType="begin"/>
      </w:r>
      <w:r w:rsidR="0012129C">
        <w:instrText xml:space="preserve"> REF _Ref381191461 \h </w:instrText>
      </w:r>
      <w:r w:rsidR="0012129C">
        <w:fldChar w:fldCharType="separate"/>
      </w:r>
      <w:r w:rsidR="0012129C">
        <w:t xml:space="preserve">Figure </w:t>
      </w:r>
      <w:r w:rsidR="0012129C">
        <w:rPr>
          <w:noProof/>
        </w:rPr>
        <w:t>1</w:t>
      </w:r>
      <w:r w:rsidR="0012129C">
        <w:fldChar w:fldCharType="end"/>
      </w:r>
      <w:r w:rsidR="0012129C">
        <w:t>(b)</w:t>
      </w:r>
      <w:r w:rsidR="00141D54">
        <w:t>)</w:t>
      </w:r>
      <w:r w:rsidR="00E331E7">
        <w:t>.</w:t>
      </w:r>
      <w:r w:rsidR="005669DD">
        <w:t xml:space="preserve"> </w:t>
      </w:r>
    </w:p>
    <w:p w14:paraId="13FAB636" w14:textId="77777777" w:rsidR="00360FBE" w:rsidRDefault="00360FBE" w:rsidP="00C87C23"/>
    <w:p w14:paraId="5C76FE84" w14:textId="1524AC36" w:rsidR="00C87C23" w:rsidRDefault="00C87C23">
      <w:r>
        <w:t xml:space="preserve">The overhead camera </w:t>
      </w:r>
      <w:r w:rsidR="00E74D4C">
        <w:t>will be</w:t>
      </w:r>
      <w:r>
        <w:t xml:space="preserve"> installed on the wall</w:t>
      </w:r>
      <w:r w:rsidR="00D85968">
        <w:t xml:space="preserve">/mirror right above the sink. The overhead camera will </w:t>
      </w:r>
      <w:r w:rsidR="001F2B84">
        <w:t>record</w:t>
      </w:r>
      <w:r>
        <w:t xml:space="preserve"> obj</w:t>
      </w:r>
      <w:r w:rsidR="00F27814">
        <w:t>ects on the sink countertop (e.g.,</w:t>
      </w:r>
      <w:r>
        <w:t xml:space="preserve"> taps, faucet, soap, and towel). The purpose of </w:t>
      </w:r>
      <w:r w:rsidR="00D85968">
        <w:t xml:space="preserve">the </w:t>
      </w:r>
      <w:r>
        <w:t>overhead camera is to capture the hand actions of</w:t>
      </w:r>
      <w:r w:rsidR="005066AA">
        <w:t xml:space="preserve"> the child during han</w:t>
      </w:r>
      <w:r w:rsidR="000508AF">
        <w:t>d-</w:t>
      </w:r>
      <w:r>
        <w:t xml:space="preserve">washing in order to track the child’s progress along the tasks. </w:t>
      </w:r>
      <w:r w:rsidRPr="001D1605">
        <w:t xml:space="preserve">The scene camera </w:t>
      </w:r>
      <w:r w:rsidR="00E74D4C" w:rsidRPr="001D1605">
        <w:t>will be placed</w:t>
      </w:r>
      <w:r w:rsidRPr="001D1605">
        <w:t xml:space="preserve"> on the floor</w:t>
      </w:r>
      <w:r>
        <w:t xml:space="preserve"> with its field of view includi</w:t>
      </w:r>
      <w:r w:rsidR="00F27814">
        <w:t>ng all objects in the scene (e.g</w:t>
      </w:r>
      <w:r>
        <w:t>.</w:t>
      </w:r>
      <w:r w:rsidR="00F27814">
        <w:t>,</w:t>
      </w:r>
      <w:r>
        <w:t xml:space="preserve"> </w:t>
      </w:r>
      <w:r w:rsidR="000D393B">
        <w:t>LCD screen</w:t>
      </w:r>
      <w:r>
        <w:t xml:space="preserve">, robot, child, and objects on sink countertop). The purpose of </w:t>
      </w:r>
      <w:r w:rsidR="00E74D4C">
        <w:t xml:space="preserve">the </w:t>
      </w:r>
      <w:r>
        <w:t>scene camera is to capture the child’s engagement and attention during the prompts as well as during task executions.</w:t>
      </w:r>
      <w:r w:rsidR="00FD112A">
        <w:t xml:space="preserve"> </w:t>
      </w:r>
      <w:r w:rsidR="00FD112A" w:rsidRPr="006E0F6F">
        <w:t xml:space="preserve">The Kinect camera will be mounted on </w:t>
      </w:r>
      <w:ins w:id="1" w:author="David Xue" w:date="2014-05-31T10:29:00Z">
        <w:r w:rsidR="006E0F6F">
          <w:t xml:space="preserve">the sink </w:t>
        </w:r>
        <w:r w:rsidR="00D6750F">
          <w:t>counter</w:t>
        </w:r>
        <w:r w:rsidR="006E0F6F">
          <w:t xml:space="preserve">top </w:t>
        </w:r>
      </w:ins>
      <w:del w:id="2" w:author="David Xue" w:date="2014-05-31T10:29:00Z">
        <w:r w:rsidR="00FD112A" w:rsidRPr="006E0F6F" w:rsidDel="006E0F6F">
          <w:delText xml:space="preserve">a tripod </w:delText>
        </w:r>
      </w:del>
      <w:del w:id="3" w:author="David Xue" w:date="2014-05-31T10:28:00Z">
        <w:r w:rsidR="00FD112A" w:rsidRPr="00274005" w:rsidDel="008F4E88">
          <w:rPr>
            <w:highlight w:val="yellow"/>
            <w:rPrChange w:id="4" w:author="David Xue" w:date="2014-05-27T22:38:00Z">
              <w:rPr/>
            </w:rPrChange>
          </w:rPr>
          <w:delText xml:space="preserve">and placed </w:delText>
        </w:r>
        <w:r w:rsidR="00A035C7" w:rsidRPr="00274005" w:rsidDel="008F4E88">
          <w:rPr>
            <w:highlight w:val="yellow"/>
            <w:rPrChange w:id="5" w:author="David Xue" w:date="2014-05-27T22:38:00Z">
              <w:rPr/>
            </w:rPrChange>
          </w:rPr>
          <w:delText xml:space="preserve">near </w:delText>
        </w:r>
        <w:r w:rsidR="00FD112A" w:rsidRPr="00274005" w:rsidDel="008F4E88">
          <w:rPr>
            <w:highlight w:val="yellow"/>
            <w:rPrChange w:id="6" w:author="David Xue" w:date="2014-05-27T22:38:00Z">
              <w:rPr/>
            </w:rPrChange>
          </w:rPr>
          <w:delText>the robot or LCD screen</w:delText>
        </w:r>
        <w:r w:rsidR="00EE6FE1" w:rsidRPr="00274005" w:rsidDel="008F4E88">
          <w:rPr>
            <w:highlight w:val="yellow"/>
            <w:rPrChange w:id="7" w:author="David Xue" w:date="2014-05-27T22:38:00Z">
              <w:rPr/>
            </w:rPrChange>
          </w:rPr>
          <w:delText xml:space="preserve"> on the ground</w:delText>
        </w:r>
      </w:del>
      <w:ins w:id="8" w:author="David Xue" w:date="2014-05-31T10:28:00Z">
        <w:r w:rsidR="008F4E88">
          <w:t>underneath the mirror and behind the tap</w:t>
        </w:r>
        <w:del w:id="9" w:author="Ye, Bing" w:date="2014-06-03T09:46:00Z">
          <w:r w:rsidR="008F4E88" w:rsidDel="009A0CE6">
            <w:delText>s</w:delText>
          </w:r>
        </w:del>
      </w:ins>
      <w:r w:rsidR="00FD112A">
        <w:t>.</w:t>
      </w:r>
      <w:r w:rsidR="00B43D04">
        <w:t xml:space="preserve"> The Kinect camera will record</w:t>
      </w:r>
      <w:r>
        <w:t xml:space="preserve"> mainly the child’s face. The purpose of the Kinect camera is to capture </w:t>
      </w:r>
      <w:del w:id="10" w:author="David Xue" w:date="2014-05-27T22:39:00Z">
        <w:r w:rsidR="00747863" w:rsidDel="00486A9C">
          <w:delText xml:space="preserve">the </w:delText>
        </w:r>
        <w:r w:rsidDel="00486A9C">
          <w:delText xml:space="preserve">depth information of </w:delText>
        </w:r>
      </w:del>
      <w:r>
        <w:t>the child’s face</w:t>
      </w:r>
      <w:ins w:id="11" w:author="David Xue" w:date="2014-05-27T22:39:00Z">
        <w:r w:rsidR="00EC6B7D">
          <w:t xml:space="preserve"> during hand-washing</w:t>
        </w:r>
      </w:ins>
      <w:r>
        <w:t xml:space="preserve"> for the development of an automatic algorithm that estimates the child’s gaze direction in real-time.</w:t>
      </w:r>
      <w:r w:rsidR="00615157">
        <w:t xml:space="preserve"> Examples of the images captured by the three cameras are shown in </w:t>
      </w:r>
      <w:r w:rsidR="00255F72">
        <w:fldChar w:fldCharType="begin"/>
      </w:r>
      <w:r w:rsidR="00255F72">
        <w:instrText xml:space="preserve"> REF _Ref381957103 \h </w:instrText>
      </w:r>
      <w:r w:rsidR="00255F72">
        <w:fldChar w:fldCharType="separate"/>
      </w:r>
      <w:r w:rsidR="00255F72">
        <w:t xml:space="preserve">Figure </w:t>
      </w:r>
      <w:r w:rsidR="00255F72">
        <w:rPr>
          <w:noProof/>
        </w:rPr>
        <w:t>2</w:t>
      </w:r>
      <w:r w:rsidR="00255F72">
        <w:fldChar w:fldCharType="end"/>
      </w:r>
      <w:r w:rsidR="00615157">
        <w:t>.</w:t>
      </w:r>
    </w:p>
    <w:p w14:paraId="3A0B5742" w14:textId="7D7E3362" w:rsidR="00321967" w:rsidRDefault="00321967" w:rsidP="00C87C23"/>
    <w:p w14:paraId="2FB2E815" w14:textId="6C25780B" w:rsidR="00321967" w:rsidRDefault="00662543" w:rsidP="00C87C23">
      <w:r>
        <w:t>A</w:t>
      </w:r>
      <w:r w:rsidR="00321967">
        <w:t xml:space="preserve"> touchscreen laptop</w:t>
      </w:r>
      <w:r>
        <w:t xml:space="preserve"> will be used during the study by the student researcher to control the robot and the virtual avatar displayed on the LCD screen</w:t>
      </w:r>
      <w:r w:rsidR="00677E5B">
        <w:t xml:space="preserve">. </w:t>
      </w:r>
      <w:r w:rsidR="008475AB">
        <w:t xml:space="preserve">It </w:t>
      </w:r>
      <w:r w:rsidR="00517ABE">
        <w:t xml:space="preserve">connects </w:t>
      </w:r>
      <w:r w:rsidR="008475AB">
        <w:t xml:space="preserve">to the robot </w:t>
      </w:r>
      <w:r w:rsidR="00517ABE">
        <w:t>wireless</w:t>
      </w:r>
      <w:r w:rsidR="008475AB">
        <w:t xml:space="preserve">ly and connects to the LCD screen through </w:t>
      </w:r>
      <w:r w:rsidR="009C36AA">
        <w:t>a</w:t>
      </w:r>
      <w:r w:rsidR="009011AB">
        <w:t>n</w:t>
      </w:r>
      <w:r w:rsidR="00A30A68">
        <w:t xml:space="preserve"> HDMI</w:t>
      </w:r>
      <w:r w:rsidR="00746CA9">
        <w:t xml:space="preserve"> cable</w:t>
      </w:r>
      <w:r w:rsidR="008475AB">
        <w:t>.</w:t>
      </w:r>
      <w:r w:rsidR="00746CA9">
        <w:t xml:space="preserve"> </w:t>
      </w:r>
      <w:r w:rsidR="00C9431C">
        <w:t xml:space="preserve">The laptop also connects to the </w:t>
      </w:r>
      <w:ins w:id="12" w:author="David Xue" w:date="2014-05-31T10:30:00Z">
        <w:r w:rsidR="00001527">
          <w:t xml:space="preserve">overhead and Kinect </w:t>
        </w:r>
      </w:ins>
      <w:r w:rsidR="00C9431C">
        <w:t>cameras</w:t>
      </w:r>
      <w:ins w:id="13" w:author="David Xue" w:date="2014-05-31T10:30:00Z">
        <w:r w:rsidR="00001527">
          <w:t xml:space="preserve"> </w:t>
        </w:r>
      </w:ins>
      <w:del w:id="14" w:author="David Xue" w:date="2014-05-31T10:30:00Z">
        <w:r w:rsidR="00C9431C" w:rsidDel="00001527">
          <w:delText xml:space="preserve"> (overhead</w:delText>
        </w:r>
      </w:del>
      <w:del w:id="15" w:author="David Xue" w:date="2014-05-31T10:29:00Z">
        <w:r w:rsidR="00C9431C" w:rsidDel="005C40A0">
          <w:delText xml:space="preserve">, </w:delText>
        </w:r>
        <w:r w:rsidR="00C9431C" w:rsidRPr="00D158BC" w:rsidDel="005C40A0">
          <w:rPr>
            <w:highlight w:val="yellow"/>
            <w:rPrChange w:id="16" w:author="David Xue" w:date="2014-05-27T22:41:00Z">
              <w:rPr/>
            </w:rPrChange>
          </w:rPr>
          <w:delText>scene</w:delText>
        </w:r>
      </w:del>
      <w:del w:id="17" w:author="David Xue" w:date="2014-05-31T10:30:00Z">
        <w:r w:rsidR="00C9431C" w:rsidDel="005C40A0">
          <w:delText>,</w:delText>
        </w:r>
        <w:r w:rsidR="00C9431C" w:rsidDel="00001527">
          <w:delText xml:space="preserve"> and Kinect camera) </w:delText>
        </w:r>
      </w:del>
      <w:r w:rsidR="00C9431C">
        <w:t>through USB cables</w:t>
      </w:r>
      <w:r w:rsidR="002A0274">
        <w:t xml:space="preserve"> to</w:t>
      </w:r>
      <w:r w:rsidR="00564BED">
        <w:t xml:space="preserve"> provide real-time video feed</w:t>
      </w:r>
      <w:r w:rsidR="00C9431C">
        <w:t xml:space="preserve">. The data collected from the cameras </w:t>
      </w:r>
      <w:r w:rsidR="00C9431C" w:rsidRPr="00A95E2B">
        <w:t>will be saved temporarily in the laptop</w:t>
      </w:r>
      <w:r w:rsidR="00A44708" w:rsidRPr="00A95E2B">
        <w:t xml:space="preserve"> hard-drive</w:t>
      </w:r>
      <w:r w:rsidR="002A0274" w:rsidRPr="00A95E2B">
        <w:t>.</w:t>
      </w:r>
      <w:r w:rsidR="002A0274">
        <w:t xml:space="preserve"> </w:t>
      </w:r>
    </w:p>
    <w:p w14:paraId="6FB8F05A" w14:textId="71ABBE5A" w:rsidR="00191C5E" w:rsidRDefault="001A16AC" w:rsidP="00191C5E">
      <w:r w:rsidRPr="009D5B42">
        <w:rPr>
          <w:noProof/>
          <w:u w:val="single"/>
          <w:lang w:val="en-US" w:eastAsia="zh-CN"/>
        </w:rPr>
        <w:lastRenderedPageBreak/>
        <mc:AlternateContent>
          <mc:Choice Requires="wps">
            <w:drawing>
              <wp:anchor distT="45720" distB="45720" distL="114300" distR="114300" simplePos="0" relativeHeight="251656192" behindDoc="0" locked="0" layoutInCell="1" allowOverlap="1" wp14:anchorId="0D593400" wp14:editId="29DD218A">
                <wp:simplePos x="0" y="0"/>
                <wp:positionH relativeFrom="column">
                  <wp:posOffset>2966085</wp:posOffset>
                </wp:positionH>
                <wp:positionV relativeFrom="paragraph">
                  <wp:posOffset>3777449</wp:posOffset>
                </wp:positionV>
                <wp:extent cx="326390" cy="299085"/>
                <wp:effectExtent l="0" t="0" r="0" b="57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4013A37C" w14:textId="0724620B" w:rsidR="001E2E26" w:rsidRPr="009D5B42" w:rsidRDefault="001E2E26" w:rsidP="00C30EF3">
                            <w:pPr>
                              <w:rPr>
                                <w:color w:val="FFFFFF" w:themeColor="background1"/>
                              </w:rPr>
                            </w:pPr>
                            <w:r>
                              <w:rPr>
                                <w:color w:val="FFFFFF" w:themeColor="background1"/>
                              </w:rPr>
                              <w:t>b</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593400" id="_x0000_t202" coordsize="21600,21600" o:spt="202" path="m,l,21600r21600,l21600,xe">
                <v:stroke joinstyle="miter"/>
                <v:path gradientshapeok="t" o:connecttype="rect"/>
              </v:shapetype>
              <v:shape id="_x0000_s1026" type="#_x0000_t202" style="position:absolute;margin-left:233.55pt;margin-top:297.45pt;width:25.7pt;height:23.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" filled="f" stroked="f">
                <v:textbox>
                  <w:txbxContent>
                    <w:p w14:paraId="4013A37C" w14:textId="0724620B" w:rsidR="001E2E26" w:rsidRPr="009D5B42" w:rsidRDefault="001E2E26" w:rsidP="00C30EF3">
                      <w:pPr>
                        <w:rPr>
                          <w:color w:val="FFFFFF" w:themeColor="background1"/>
                        </w:rPr>
                      </w:pPr>
                      <w:r>
                        <w:rPr>
                          <w:color w:val="FFFFFF" w:themeColor="background1"/>
                        </w:rPr>
                        <w:t>b</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8240" behindDoc="0" locked="0" layoutInCell="1" allowOverlap="1" wp14:anchorId="5509A570" wp14:editId="64B26560">
                <wp:simplePos x="0" y="0"/>
                <wp:positionH relativeFrom="column">
                  <wp:posOffset>76200</wp:posOffset>
                </wp:positionH>
                <wp:positionV relativeFrom="paragraph">
                  <wp:posOffset>3766075</wp:posOffset>
                </wp:positionV>
                <wp:extent cx="326390" cy="2990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13DD4789" w14:textId="2E6C1241" w:rsidR="001E2E26" w:rsidRPr="009D5B42" w:rsidRDefault="001E2E26" w:rsidP="009D5B42">
                            <w:pPr>
                              <w:rPr>
                                <w:color w:val="FFFFFF" w:themeColor="background1"/>
                              </w:rPr>
                            </w:pPr>
                            <w:r>
                              <w:rPr>
                                <w:color w:val="FFFFFF" w:themeColor="background1"/>
                              </w:rPr>
                              <w:t>a</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A570" id="_x0000_s1027" type="#_x0000_t202" style="position:absolute;margin-left:6pt;margin-top:296.55pt;width:25.7pt;height:23.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" filled="f" stroked="f">
                <v:textbox>
                  <w:txbxContent>
                    <w:p w14:paraId="13DD4789" w14:textId="2E6C1241" w:rsidR="001E2E26" w:rsidRPr="009D5B42" w:rsidRDefault="001E2E26" w:rsidP="009D5B42">
                      <w:pPr>
                        <w:rPr>
                          <w:color w:val="FFFFFF" w:themeColor="background1"/>
                        </w:rPr>
                      </w:pPr>
                      <w:r>
                        <w:rPr>
                          <w:color w:val="FFFFFF" w:themeColor="background1"/>
                        </w:rPr>
                        <w:t>a</w:t>
                      </w:r>
                      <w:r w:rsidRPr="009D5B42">
                        <w:rPr>
                          <w:color w:val="FFFFFF" w:themeColor="background1"/>
                        </w:rPr>
                        <w:t>)</w:t>
                      </w:r>
                    </w:p>
                  </w:txbxContent>
                </v:textbox>
              </v:shape>
            </w:pict>
          </mc:Fallback>
        </mc:AlternateContent>
      </w:r>
      <w:r w:rsidR="00191C5E">
        <w:rPr>
          <w:noProof/>
          <w:lang w:val="en-US" w:eastAsia="zh-CN"/>
        </w:rPr>
        <mc:AlternateContent>
          <mc:Choice Requires="wps">
            <w:drawing>
              <wp:inline distT="0" distB="0" distL="0" distR="0" wp14:anchorId="32F40CCE" wp14:editId="78ECB458">
                <wp:extent cx="5924550" cy="1404620"/>
                <wp:effectExtent l="0" t="0" r="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noFill/>
                          <a:miter lim="800000"/>
                          <a:headEnd/>
                          <a:tailEnd/>
                        </a:ln>
                      </wps:spPr>
                      <wps:txbx>
                        <w:txbxContent>
                          <w:p w14:paraId="56701EDE" w14:textId="553B49FF" w:rsidR="001E2E26" w:rsidRDefault="001E2E26" w:rsidP="00191C5E">
                            <w:ins w:id="18" w:author="David Xue" w:date="2014-06-02T16:23:00Z">
                              <w:r w:rsidRPr="001A16AC">
                                <w:rPr>
                                  <w:noProof/>
                                  <w:lang w:val="en-US" w:eastAsia="zh-CN"/>
                                </w:rPr>
                                <w:drawing>
                                  <wp:inline distT="0" distB="0" distL="0" distR="0" wp14:anchorId="5A4F26BB" wp14:editId="5F521CB1">
                                    <wp:extent cx="2238033" cy="3995530"/>
                                    <wp:effectExtent l="0" t="0" r="0" b="5080"/>
                                    <wp:docPr id="13" name="Picture 13" descr="C:\Users\David\Pictures\CIMG1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CIMG1183.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246026" cy="4009800"/>
                                            </a:xfrm>
                                            <a:prstGeom prst="rect">
                                              <a:avLst/>
                                            </a:prstGeom>
                                            <a:noFill/>
                                            <a:ln>
                                              <a:noFill/>
                                            </a:ln>
                                          </pic:spPr>
                                        </pic:pic>
                                      </a:graphicData>
                                    </a:graphic>
                                  </wp:inline>
                                </w:drawing>
                              </w:r>
                            </w:ins>
                            <w:del w:id="19" w:author="David Xue" w:date="2014-06-02T16:23:00Z">
                              <w:r w:rsidRPr="000F2803" w:rsidDel="001A16AC">
                                <w:rPr>
                                  <w:noProof/>
                                  <w:lang w:val="en-US" w:eastAsia="zh-CN"/>
                                </w:rPr>
                                <w:drawing>
                                  <wp:inline distT="0" distB="0" distL="0" distR="0" wp14:anchorId="70CDCC0A" wp14:editId="2AF22674">
                                    <wp:extent cx="2798397" cy="3730821"/>
                                    <wp:effectExtent l="0" t="0" r="2540" b="3175"/>
                                    <wp:docPr id="23" name="Picture 23" descr="C:\Users\dx\Downloads\CIMG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Downloads\CIMG1144.JP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804465" cy="3738911"/>
                                            </a:xfrm>
                                            <a:prstGeom prst="rect">
                                              <a:avLst/>
                                            </a:prstGeom>
                                            <a:noFill/>
                                            <a:ln>
                                              <a:noFill/>
                                            </a:ln>
                                          </pic:spPr>
                                        </pic:pic>
                                      </a:graphicData>
                                    </a:graphic>
                                  </wp:inline>
                                </w:drawing>
                              </w:r>
                            </w:del>
                            <w:r>
                              <w:t xml:space="preserve">   </w:t>
                            </w:r>
                            <w:ins w:id="20" w:author="David Xue" w:date="2014-06-02T16:26:00Z">
                              <w:r>
                                <w:t xml:space="preserve">              </w:t>
                              </w:r>
                            </w:ins>
                            <w:del w:id="21" w:author="David Xue" w:date="2014-06-02T16:25:00Z">
                              <w:r w:rsidRPr="000F2803" w:rsidDel="001A16AC">
                                <w:rPr>
                                  <w:noProof/>
                                  <w:lang w:val="en-US" w:eastAsia="zh-CN"/>
                                </w:rPr>
                                <w:drawing>
                                  <wp:inline distT="0" distB="0" distL="0" distR="0" wp14:anchorId="0F941B06" wp14:editId="7DE0124A">
                                    <wp:extent cx="2804747" cy="3739289"/>
                                    <wp:effectExtent l="0" t="0" r="0" b="0"/>
                                    <wp:docPr id="26" name="Picture 26" descr="C:\Users\dx\Downloads\CIMG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Downloads\CIMG1145.JP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2813484" cy="3750937"/>
                                            </a:xfrm>
                                            <a:prstGeom prst="rect">
                                              <a:avLst/>
                                            </a:prstGeom>
                                            <a:noFill/>
                                            <a:ln>
                                              <a:noFill/>
                                            </a:ln>
                                          </pic:spPr>
                                        </pic:pic>
                                      </a:graphicData>
                                    </a:graphic>
                                  </wp:inline>
                                </w:drawing>
                              </w:r>
                            </w:del>
                            <w:ins w:id="22" w:author="David Xue" w:date="2014-06-02T16:25:00Z">
                              <w:r w:rsidRPr="001A16AC">
                                <w:rPr>
                                  <w:noProof/>
                                  <w:lang w:val="en-US" w:eastAsia="zh-CN"/>
                                </w:rPr>
                                <w:drawing>
                                  <wp:inline distT="0" distB="0" distL="0" distR="0" wp14:anchorId="41D26C21" wp14:editId="485C893D">
                                    <wp:extent cx="2238292" cy="3995994"/>
                                    <wp:effectExtent l="0" t="0" r="0" b="5080"/>
                                    <wp:docPr id="14" name="Picture 14" descr="C:\Users\David\Pictures\CIMG1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Pictures\CIMG1182.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248502" cy="4014221"/>
                                            </a:xfrm>
                                            <a:prstGeom prst="rect">
                                              <a:avLst/>
                                            </a:prstGeom>
                                            <a:noFill/>
                                            <a:ln>
                                              <a:noFill/>
                                            </a:ln>
                                          </pic:spPr>
                                        </pic:pic>
                                      </a:graphicData>
                                    </a:graphic>
                                  </wp:inline>
                                </w:drawing>
                              </w:r>
                            </w:ins>
                          </w:p>
                        </w:txbxContent>
                      </wps:txbx>
                      <wps:bodyPr rot="0" vert="horz" wrap="square" lIns="91440" tIns="45720" rIns="91440" bIns="45720" anchor="t" anchorCtr="0">
                        <a:spAutoFit/>
                      </wps:bodyPr>
                    </wps:wsp>
                  </a:graphicData>
                </a:graphic>
              </wp:inline>
            </w:drawing>
          </mc:Choice>
          <mc:Fallback>
            <w:pict>
              <v:shape w14:anchorId="32F40CCE" id="Text Box 2" o:spid="_x0000_s1028" type="#_x0000_t202" style="width:4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" stroked="f">
                <v:textbox style="mso-fit-shape-to-text:t">
                  <w:txbxContent>
                    <w:p w14:paraId="56701EDE" w14:textId="553B49FF" w:rsidR="001E2E26" w:rsidRDefault="001E2E26" w:rsidP="00191C5E">
                      <w:ins w:id="23" w:author="David Xue" w:date="2014-06-02T16:23:00Z">
                        <w:r w:rsidRPr="001A16AC">
                          <w:rPr>
                            <w:noProof/>
                            <w:lang w:val="en-US" w:eastAsia="zh-CN"/>
                          </w:rPr>
                          <w:drawing>
                            <wp:inline distT="0" distB="0" distL="0" distR="0" wp14:anchorId="5A4F26BB" wp14:editId="5F521CB1">
                              <wp:extent cx="2238033" cy="3995530"/>
                              <wp:effectExtent l="0" t="0" r="0" b="5080"/>
                              <wp:docPr id="13" name="Picture 13" descr="C:\Users\David\Pictures\CIMG1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CIMG1183.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246026" cy="4009800"/>
                                      </a:xfrm>
                                      <a:prstGeom prst="rect">
                                        <a:avLst/>
                                      </a:prstGeom>
                                      <a:noFill/>
                                      <a:ln>
                                        <a:noFill/>
                                      </a:ln>
                                    </pic:spPr>
                                  </pic:pic>
                                </a:graphicData>
                              </a:graphic>
                            </wp:inline>
                          </w:drawing>
                        </w:r>
                      </w:ins>
                      <w:del w:id="24" w:author="David Xue" w:date="2014-06-02T16:23:00Z">
                        <w:r w:rsidRPr="000F2803" w:rsidDel="001A16AC">
                          <w:rPr>
                            <w:noProof/>
                            <w:lang w:val="en-US" w:eastAsia="zh-CN"/>
                          </w:rPr>
                          <w:drawing>
                            <wp:inline distT="0" distB="0" distL="0" distR="0" wp14:anchorId="70CDCC0A" wp14:editId="2AF22674">
                              <wp:extent cx="2798397" cy="3730821"/>
                              <wp:effectExtent l="0" t="0" r="2540" b="3175"/>
                              <wp:docPr id="23" name="Picture 23" descr="C:\Users\dx\Downloads\CIMG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Downloads\CIMG1144.JP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804465" cy="3738911"/>
                                      </a:xfrm>
                                      <a:prstGeom prst="rect">
                                        <a:avLst/>
                                      </a:prstGeom>
                                      <a:noFill/>
                                      <a:ln>
                                        <a:noFill/>
                                      </a:ln>
                                    </pic:spPr>
                                  </pic:pic>
                                </a:graphicData>
                              </a:graphic>
                            </wp:inline>
                          </w:drawing>
                        </w:r>
                      </w:del>
                      <w:r>
                        <w:t xml:space="preserve">   </w:t>
                      </w:r>
                      <w:ins w:id="25" w:author="David Xue" w:date="2014-06-02T16:26:00Z">
                        <w:r>
                          <w:t xml:space="preserve">              </w:t>
                        </w:r>
                      </w:ins>
                      <w:del w:id="26" w:author="David Xue" w:date="2014-06-02T16:25:00Z">
                        <w:r w:rsidRPr="000F2803" w:rsidDel="001A16AC">
                          <w:rPr>
                            <w:noProof/>
                            <w:lang w:val="en-US" w:eastAsia="zh-CN"/>
                          </w:rPr>
                          <w:drawing>
                            <wp:inline distT="0" distB="0" distL="0" distR="0" wp14:anchorId="0F941B06" wp14:editId="7DE0124A">
                              <wp:extent cx="2804747" cy="3739289"/>
                              <wp:effectExtent l="0" t="0" r="0" b="0"/>
                              <wp:docPr id="26" name="Picture 26" descr="C:\Users\dx\Downloads\CIMG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Downloads\CIMG1145.JP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2813484" cy="3750937"/>
                                      </a:xfrm>
                                      <a:prstGeom prst="rect">
                                        <a:avLst/>
                                      </a:prstGeom>
                                      <a:noFill/>
                                      <a:ln>
                                        <a:noFill/>
                                      </a:ln>
                                    </pic:spPr>
                                  </pic:pic>
                                </a:graphicData>
                              </a:graphic>
                            </wp:inline>
                          </w:drawing>
                        </w:r>
                      </w:del>
                      <w:ins w:id="27" w:author="David Xue" w:date="2014-06-02T16:25:00Z">
                        <w:r w:rsidRPr="001A16AC">
                          <w:rPr>
                            <w:noProof/>
                            <w:lang w:val="en-US" w:eastAsia="zh-CN"/>
                          </w:rPr>
                          <w:drawing>
                            <wp:inline distT="0" distB="0" distL="0" distR="0" wp14:anchorId="41D26C21" wp14:editId="485C893D">
                              <wp:extent cx="2238292" cy="3995994"/>
                              <wp:effectExtent l="0" t="0" r="0" b="5080"/>
                              <wp:docPr id="14" name="Picture 14" descr="C:\Users\David\Pictures\CIMG1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Pictures\CIMG1182.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248502" cy="4014221"/>
                                      </a:xfrm>
                                      <a:prstGeom prst="rect">
                                        <a:avLst/>
                                      </a:prstGeom>
                                      <a:noFill/>
                                      <a:ln>
                                        <a:noFill/>
                                      </a:ln>
                                    </pic:spPr>
                                  </pic:pic>
                                </a:graphicData>
                              </a:graphic>
                            </wp:inline>
                          </w:drawing>
                        </w:r>
                      </w:ins>
                    </w:p>
                  </w:txbxContent>
                </v:textbox>
                <w10:anchorlock/>
              </v:shape>
            </w:pict>
          </mc:Fallback>
        </mc:AlternateContent>
      </w:r>
    </w:p>
    <w:p w14:paraId="026F1CDE" w14:textId="302612DE" w:rsidR="00191C5E" w:rsidRDefault="00191C5E" w:rsidP="00191C5E">
      <w:r>
        <w:rPr>
          <w:noProof/>
          <w:lang w:val="en-US" w:eastAsia="zh-CN"/>
        </w:rPr>
        <mc:AlternateContent>
          <mc:Choice Requires="wps">
            <w:drawing>
              <wp:inline distT="0" distB="0" distL="0" distR="0" wp14:anchorId="165F8A3A" wp14:editId="29CA9D5C">
                <wp:extent cx="5924550" cy="635"/>
                <wp:effectExtent l="0" t="0" r="0" b="0"/>
                <wp:docPr id="8" name="Text Box 8"/>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a:effectLst/>
                      </wps:spPr>
                      <wps:txbx>
                        <w:txbxContent>
                          <w:p w14:paraId="3DDF02F0" w14:textId="77B79F9B" w:rsidR="001E2E26" w:rsidRPr="009D5B42" w:rsidRDefault="001E2E26" w:rsidP="00191C5E">
                            <w:pPr>
                              <w:pStyle w:val="Caption"/>
                              <w:rPr>
                                <w:noProof/>
                                <w:sz w:val="24"/>
                                <w:szCs w:val="24"/>
                                <w:lang w:val="en-US"/>
                              </w:rPr>
                            </w:pPr>
                            <w:bookmarkStart w:id="28" w:name="_Ref381191461"/>
                            <w:r>
                              <w:t xml:space="preserve">Figure </w:t>
                            </w:r>
                            <w:r w:rsidR="006704D3">
                              <w:fldChar w:fldCharType="begin"/>
                            </w:r>
                            <w:r w:rsidR="006704D3">
                              <w:instrText xml:space="preserve"> SEQ Figure \* ARABIC </w:instrText>
                            </w:r>
                            <w:r w:rsidR="006704D3">
                              <w:fldChar w:fldCharType="separate"/>
                            </w:r>
                            <w:r>
                              <w:rPr>
                                <w:noProof/>
                              </w:rPr>
                              <w:t>1</w:t>
                            </w:r>
                            <w:r w:rsidR="006704D3">
                              <w:rPr>
                                <w:noProof/>
                              </w:rPr>
                              <w:fldChar w:fldCharType="end"/>
                            </w:r>
                            <w:bookmarkEnd w:id="28"/>
                            <w:r>
                              <w:t xml:space="preserve"> The HomeLab washroom setup with the prompting system: a) with the robot as a prompting agent; b) with the virtual avatar as a prompting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5F8A3A" id="Text Box 8" o:spid="_x0000_s1029" type="#_x0000_t202" style="width:46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RXMwIAAHIEAAAOAAAAZHJzL2Uyb0RvYy54bWysVFFv2jAQfp+0/2D5fQToqL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SehrDAk&#10;0U51gX2Gjt1Fdlrnc0raOkoLHblJ5cHvyRmb7io08ZfaYRQnns9XbiOYJOfs0/TjbEYhSbHbm1n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" stroked="f">
                <v:textbox style="mso-fit-shape-to-text:t" inset="0,0,0,0">
                  <w:txbxContent>
                    <w:p w14:paraId="3DDF02F0" w14:textId="77B79F9B" w:rsidR="001E2E26" w:rsidRPr="009D5B42" w:rsidRDefault="001E2E26" w:rsidP="00191C5E">
                      <w:pPr>
                        <w:pStyle w:val="Caption"/>
                        <w:rPr>
                          <w:noProof/>
                          <w:sz w:val="24"/>
                          <w:szCs w:val="24"/>
                          <w:lang w:val="en-US"/>
                        </w:rPr>
                      </w:pPr>
                      <w:bookmarkStart w:id="29" w:name="_Ref381191461"/>
                      <w:r>
                        <w:t xml:space="preserve">Figure </w:t>
                      </w:r>
                      <w:r w:rsidR="006704D3">
                        <w:fldChar w:fldCharType="begin"/>
                      </w:r>
                      <w:r w:rsidR="006704D3">
                        <w:instrText xml:space="preserve"> SEQ Figure \* ARABIC </w:instrText>
                      </w:r>
                      <w:r w:rsidR="006704D3">
                        <w:fldChar w:fldCharType="separate"/>
                      </w:r>
                      <w:r>
                        <w:rPr>
                          <w:noProof/>
                        </w:rPr>
                        <w:t>1</w:t>
                      </w:r>
                      <w:r w:rsidR="006704D3">
                        <w:rPr>
                          <w:noProof/>
                        </w:rPr>
                        <w:fldChar w:fldCharType="end"/>
                      </w:r>
                      <w:bookmarkEnd w:id="29"/>
                      <w:r>
                        <w:t xml:space="preserve"> The HomeLab washroom setup with the prompting system: a) with the robot as a prompting agent; b) with the virtual avatar as a prompting agent.</w:t>
                      </w:r>
                    </w:p>
                  </w:txbxContent>
                </v:textbox>
                <w10:anchorlock/>
              </v:shape>
            </w:pict>
          </mc:Fallback>
        </mc:AlternateContent>
      </w:r>
    </w:p>
    <w:p w14:paraId="6BEC3501" w14:textId="66E17826" w:rsidR="00D92CB9" w:rsidRDefault="009D5B42" w:rsidP="009D5B42">
      <w:pPr>
        <w:keepNext/>
      </w:pPr>
      <w:r w:rsidRPr="009D5B42">
        <w:rPr>
          <w:noProof/>
          <w:u w:val="single"/>
          <w:lang w:val="en-US" w:eastAsia="zh-CN"/>
        </w:rPr>
        <mc:AlternateContent>
          <mc:Choice Requires="wps">
            <w:drawing>
              <wp:anchor distT="45720" distB="45720" distL="114300" distR="114300" simplePos="0" relativeHeight="251658752" behindDoc="0" locked="0" layoutInCell="1" allowOverlap="1" wp14:anchorId="71BD909C" wp14:editId="70867C89">
                <wp:simplePos x="0" y="0"/>
                <wp:positionH relativeFrom="column">
                  <wp:posOffset>112726</wp:posOffset>
                </wp:positionH>
                <wp:positionV relativeFrom="paragraph">
                  <wp:posOffset>2729280</wp:posOffset>
                </wp:positionV>
                <wp:extent cx="326390" cy="299085"/>
                <wp:effectExtent l="0" t="0" r="0" b="57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5354B8EC" w14:textId="4649DB36" w:rsidR="001E2E26" w:rsidRPr="009D5B42" w:rsidRDefault="001E2E26" w:rsidP="00C30EF3">
                            <w:pPr>
                              <w:rPr>
                                <w:color w:val="FFFFFF" w:themeColor="background1"/>
                              </w:rPr>
                            </w:pPr>
                            <w:r>
                              <w:rPr>
                                <w:color w:val="FFFFFF" w:themeColor="background1"/>
                              </w:rPr>
                              <w:t>c</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909C" id="_x0000_s1030" type="#_x0000_t202" style="position:absolute;margin-left:8.9pt;margin-top:214.9pt;width:25.7pt;height:23.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" filled="f" stroked="f">
                <v:textbox>
                  <w:txbxContent>
                    <w:p w14:paraId="5354B8EC" w14:textId="4649DB36" w:rsidR="001E2E26" w:rsidRPr="009D5B42" w:rsidRDefault="001E2E26" w:rsidP="00C30EF3">
                      <w:pPr>
                        <w:rPr>
                          <w:color w:val="FFFFFF" w:themeColor="background1"/>
                        </w:rPr>
                      </w:pPr>
                      <w:r>
                        <w:rPr>
                          <w:color w:val="FFFFFF" w:themeColor="background1"/>
                        </w:rPr>
                        <w:t>c</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6704" behindDoc="0" locked="0" layoutInCell="1" allowOverlap="1" wp14:anchorId="4E538B83" wp14:editId="1E622BF8">
                <wp:simplePos x="0" y="0"/>
                <wp:positionH relativeFrom="column">
                  <wp:posOffset>2361565</wp:posOffset>
                </wp:positionH>
                <wp:positionV relativeFrom="paragraph">
                  <wp:posOffset>1381125</wp:posOffset>
                </wp:positionV>
                <wp:extent cx="326390" cy="2990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19A4CBB6" w14:textId="65ED55CF" w:rsidR="001E2E26" w:rsidRPr="009D5B42" w:rsidRDefault="001E2E26" w:rsidP="00C30EF3">
                            <w:pPr>
                              <w:rPr>
                                <w:color w:val="FFFFFF" w:themeColor="background1"/>
                              </w:rPr>
                            </w:pPr>
                            <w:r>
                              <w:rPr>
                                <w:color w:val="FFFFFF" w:themeColor="background1"/>
                              </w:rPr>
                              <w:t>b</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38B83" id="_x0000_s1031" type="#_x0000_t202" style="position:absolute;margin-left:185.95pt;margin-top:108.75pt;width:25.7pt;height:23.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" filled="f" stroked="f">
                <v:textbox>
                  <w:txbxContent>
                    <w:p w14:paraId="19A4CBB6" w14:textId="65ED55CF" w:rsidR="001E2E26" w:rsidRPr="009D5B42" w:rsidRDefault="001E2E26" w:rsidP="00C30EF3">
                      <w:pPr>
                        <w:rPr>
                          <w:color w:val="FFFFFF" w:themeColor="background1"/>
                        </w:rPr>
                      </w:pPr>
                      <w:r>
                        <w:rPr>
                          <w:color w:val="FFFFFF" w:themeColor="background1"/>
                        </w:rPr>
                        <w:t>b</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5680" behindDoc="0" locked="0" layoutInCell="1" allowOverlap="1" wp14:anchorId="681B377A" wp14:editId="7357CFD9">
                <wp:simplePos x="0" y="0"/>
                <wp:positionH relativeFrom="column">
                  <wp:posOffset>90170</wp:posOffset>
                </wp:positionH>
                <wp:positionV relativeFrom="paragraph">
                  <wp:posOffset>1362075</wp:posOffset>
                </wp:positionV>
                <wp:extent cx="326390" cy="299085"/>
                <wp:effectExtent l="0" t="0" r="0" b="571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73DAC195" w14:textId="77777777" w:rsidR="001E2E26" w:rsidRPr="009D5B42" w:rsidRDefault="001E2E26" w:rsidP="00C30EF3">
                            <w:pPr>
                              <w:rPr>
                                <w:color w:val="FFFFFF" w:themeColor="background1"/>
                              </w:rPr>
                            </w:pPr>
                            <w:r>
                              <w:rPr>
                                <w:color w:val="FFFFFF" w:themeColor="background1"/>
                              </w:rPr>
                              <w:t>a</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377A" id="_x0000_s1032" type="#_x0000_t202" style="position:absolute;margin-left:7.1pt;margin-top:107.25pt;width:25.7pt;height:23.5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" filled="f" stroked="f">
                <v:textbox>
                  <w:txbxContent>
                    <w:p w14:paraId="73DAC195" w14:textId="77777777" w:rsidR="001E2E26" w:rsidRPr="009D5B42" w:rsidRDefault="001E2E26" w:rsidP="00C30EF3">
                      <w:pPr>
                        <w:rPr>
                          <w:color w:val="FFFFFF" w:themeColor="background1"/>
                        </w:rPr>
                      </w:pPr>
                      <w:r>
                        <w:rPr>
                          <w:color w:val="FFFFFF" w:themeColor="background1"/>
                        </w:rPr>
                        <w:t>a</w:t>
                      </w:r>
                      <w:r w:rsidRPr="009D5B42">
                        <w:rPr>
                          <w:color w:val="FFFFFF" w:themeColor="background1"/>
                        </w:rPr>
                        <w:t>)</w:t>
                      </w:r>
                    </w:p>
                  </w:txbxContent>
                </v:textbox>
              </v:shape>
            </w:pict>
          </mc:Fallback>
        </mc:AlternateContent>
      </w:r>
      <w:r w:rsidR="00C6249A">
        <w:rPr>
          <w:noProof/>
          <w:lang w:val="en-US" w:eastAsia="zh-CN"/>
        </w:rPr>
        <mc:AlternateContent>
          <mc:Choice Requires="wps">
            <w:drawing>
              <wp:inline distT="0" distB="0" distL="0" distR="0" wp14:anchorId="2691B8E5" wp14:editId="5EBF136F">
                <wp:extent cx="5943600" cy="1610434"/>
                <wp:effectExtent l="0" t="0" r="0" b="50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10434"/>
                        </a:xfrm>
                        <a:prstGeom prst="rect">
                          <a:avLst/>
                        </a:prstGeom>
                        <a:solidFill>
                          <a:srgbClr val="FFFFFF"/>
                        </a:solidFill>
                        <a:ln w="9525">
                          <a:noFill/>
                          <a:miter lim="800000"/>
                          <a:headEnd/>
                          <a:tailEnd/>
                        </a:ln>
                      </wps:spPr>
                      <wps:txbx>
                        <w:txbxContent>
                          <w:p w14:paraId="4C73AF38" w14:textId="77777777" w:rsidR="001E2E26" w:rsidRDefault="001E2E26" w:rsidP="00C6249A">
                            <w:pPr>
                              <w:rPr>
                                <w:ins w:id="30" w:author="David Xue" w:date="2014-06-01T23:43:00Z"/>
                              </w:rPr>
                            </w:pPr>
                            <w:ins w:id="31" w:author="David Xue" w:date="2014-06-01T23:42:00Z">
                              <w:r w:rsidRPr="003D06CA">
                                <w:rPr>
                                  <w:noProof/>
                                  <w:lang w:val="en-US" w:eastAsia="zh-CN"/>
                                </w:rPr>
                                <w:drawing>
                                  <wp:inline distT="0" distB="0" distL="0" distR="0" wp14:anchorId="29C03D3B" wp14:editId="516C4F45">
                                    <wp:extent cx="2143396" cy="1607212"/>
                                    <wp:effectExtent l="0" t="0" r="9525" b="0"/>
                                    <wp:docPr id="10" name="Picture 10" descr="C:\Users\David\Pictures\vid2ndThread_session_2_14-05-27_00-14-38-5188421.avi_snapshot_01.33_[2014.06.01_23.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vid\Pictures\vid2ndThread_session_2_14-05-27_00-14-38-5188421.avi_snapshot_01.33_[2014.06.01_23.40.31].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2151041" cy="1612945"/>
                                            </a:xfrm>
                                            <a:prstGeom prst="rect">
                                              <a:avLst/>
                                            </a:prstGeom>
                                            <a:noFill/>
                                            <a:ln>
                                              <a:noFill/>
                                            </a:ln>
                                          </pic:spPr>
                                        </pic:pic>
                                      </a:graphicData>
                                    </a:graphic>
                                  </wp:inline>
                                </w:drawing>
                              </w:r>
                            </w:ins>
                            <w:del w:id="32" w:author="David Xue" w:date="2014-06-01T23:37:00Z">
                              <w:r w:rsidRPr="00C46896" w:rsidDel="00424CC6">
                                <w:rPr>
                                  <w:noProof/>
                                  <w:lang w:val="en-US" w:eastAsia="zh-CN"/>
                                </w:rPr>
                                <w:drawing>
                                  <wp:inline distT="0" distB="0" distL="0" distR="0" wp14:anchorId="2F3F041E" wp14:editId="2C9A102C">
                                    <wp:extent cx="2169160" cy="1626531"/>
                                    <wp:effectExtent l="0" t="0" r="2540" b="0"/>
                                    <wp:docPr id="27" name="Picture 27" descr="C:\Users\dx\Documents\My Received Files\IMG_20140305_19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ocuments\My Received Files\IMG_20140305_194435.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169160" cy="1626531"/>
                                            </a:xfrm>
                                            <a:prstGeom prst="rect">
                                              <a:avLst/>
                                            </a:prstGeom>
                                            <a:noFill/>
                                            <a:ln>
                                              <a:noFill/>
                                            </a:ln>
                                          </pic:spPr>
                                        </pic:pic>
                                      </a:graphicData>
                                    </a:graphic>
                                  </wp:inline>
                                </w:drawing>
                              </w:r>
                            </w:del>
                            <w:r>
                              <w:t xml:space="preserve">  </w:t>
                            </w:r>
                            <w:del w:id="33" w:author="David Xue" w:date="2014-06-01T23:39:00Z">
                              <w:r w:rsidRPr="00C46896" w:rsidDel="00CD191B">
                                <w:rPr>
                                  <w:noProof/>
                                  <w:lang w:val="en-US" w:eastAsia="zh-CN"/>
                                </w:rPr>
                                <w:drawing>
                                  <wp:inline distT="0" distB="0" distL="0" distR="0" wp14:anchorId="1BC9794B" wp14:editId="5EC47133">
                                    <wp:extent cx="1622847" cy="1216882"/>
                                    <wp:effectExtent l="0" t="6667" r="9207" b="9208"/>
                                    <wp:docPr id="31" name="Picture 31" descr="C:\Users\dx\Documents\My Received Files\IMG_20140305_19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ocuments\My Received Files\IMG_20140305_195115.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rot="16200000">
                                              <a:off x="0" y="0"/>
                                              <a:ext cx="1622847" cy="1216882"/>
                                            </a:xfrm>
                                            <a:prstGeom prst="rect">
                                              <a:avLst/>
                                            </a:prstGeom>
                                            <a:noFill/>
                                            <a:ln>
                                              <a:noFill/>
                                            </a:ln>
                                          </pic:spPr>
                                        </pic:pic>
                                      </a:graphicData>
                                    </a:graphic>
                                  </wp:inline>
                                </w:drawing>
                              </w:r>
                            </w:del>
                            <w:r>
                              <w:t xml:space="preserve">  </w:t>
                            </w:r>
                            <w:ins w:id="34" w:author="David Xue" w:date="2014-06-01T23:43:00Z">
                              <w:r w:rsidRPr="003D06CA">
                                <w:rPr>
                                  <w:noProof/>
                                  <w:lang w:val="en-US" w:eastAsia="zh-CN"/>
                                </w:rPr>
                                <w:drawing>
                                  <wp:inline distT="0" distB="0" distL="0" distR="0" wp14:anchorId="3AAF45E1" wp14:editId="6F3F7B5C">
                                    <wp:extent cx="2850926" cy="1604407"/>
                                    <wp:effectExtent l="0" t="0" r="6985" b="0"/>
                                    <wp:docPr id="9" name="Picture 9" descr="C:\Users\David\Pictures\CIMG1181.AVI_snapshot_01.11_[2014.06.01_23.3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avid\Pictures\CIMG1181.AVI_snapshot_01.11_[2014.06.01_23.39.35].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867502" cy="1613735"/>
                                            </a:xfrm>
                                            <a:prstGeom prst="rect">
                                              <a:avLst/>
                                            </a:prstGeom>
                                            <a:noFill/>
                                            <a:ln>
                                              <a:noFill/>
                                            </a:ln>
                                          </pic:spPr>
                                        </pic:pic>
                                      </a:graphicData>
                                    </a:graphic>
                                  </wp:inline>
                                </w:drawing>
                              </w:r>
                            </w:ins>
                          </w:p>
                          <w:p w14:paraId="1BC14A53" w14:textId="77777777" w:rsidR="001E2E26" w:rsidRDefault="001E2E26" w:rsidP="00C6249A">
                            <w:pPr>
                              <w:rPr>
                                <w:ins w:id="35" w:author="David Xue" w:date="2014-06-01T23:43:00Z"/>
                              </w:rPr>
                            </w:pPr>
                          </w:p>
                          <w:p w14:paraId="759A93D1" w14:textId="0D15E365" w:rsidR="001E2E26" w:rsidRDefault="006704D3" w:rsidP="00C6249A">
                            <w:ins w:id="36" w:author="David Xue" w:date="2014-06-01T23:36:00Z">
                              <w:r>
                                <w:pict w14:anchorId="1373F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93.55pt">
                                    <v:imagedata r:id="rId16" o:title="Kinect_color"/>
                                  </v:shape>
                                </w:pict>
                              </w:r>
                            </w:ins>
                            <w:del w:id="37" w:author="David Xue" w:date="2014-06-01T23:36:00Z">
                              <w:r w:rsidR="001E2E26" w:rsidRPr="00C46896" w:rsidDel="00860DDE">
                                <w:rPr>
                                  <w:noProof/>
                                  <w:lang w:val="en-US" w:eastAsia="zh-CN"/>
                                </w:rPr>
                                <w:drawing>
                                  <wp:inline distT="0" distB="0" distL="0" distR="0" wp14:anchorId="5B246C28" wp14:editId="2F6B7D71">
                                    <wp:extent cx="2177090" cy="1632478"/>
                                    <wp:effectExtent l="0" t="0" r="0" b="6350"/>
                                    <wp:docPr id="32" name="Picture 32" descr="C:\Users\dx\Documents\My Received Files\IMG_20140305_19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Documents\My Received Files\IMG_20140305_194331.jpg"/>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rot="10800000">
                                              <a:off x="0" y="0"/>
                                              <a:ext cx="2201436" cy="1650734"/>
                                            </a:xfrm>
                                            <a:prstGeom prst="rect">
                                              <a:avLst/>
                                            </a:prstGeom>
                                            <a:noFill/>
                                            <a:ln>
                                              <a:noFill/>
                                            </a:ln>
                                          </pic:spPr>
                                        </pic:pic>
                                      </a:graphicData>
                                    </a:graphic>
                                  </wp:inline>
                                </w:drawing>
                              </w:r>
                            </w:del>
                          </w:p>
                        </w:txbxContent>
                      </wps:txbx>
                      <wps:bodyPr rot="0" vert="horz" wrap="square" lIns="91440" tIns="45720" rIns="91440" bIns="45720" anchor="t" anchorCtr="0">
                        <a:spAutoFit/>
                      </wps:bodyPr>
                    </wps:wsp>
                  </a:graphicData>
                </a:graphic>
              </wp:inline>
            </w:drawing>
          </mc:Choice>
          <mc:Fallback>
            <w:pict>
              <v:shape w14:anchorId="2691B8E5" id="_x0000_s1033" type="#_x0000_t202" style="width:468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" stroked="f">
                <v:textbox style="mso-fit-shape-to-text:t">
                  <w:txbxContent>
                    <w:p w14:paraId="4C73AF38" w14:textId="77777777" w:rsidR="001E2E26" w:rsidRDefault="001E2E26" w:rsidP="00C6249A">
                      <w:pPr>
                        <w:rPr>
                          <w:ins w:id="38" w:author="David Xue" w:date="2014-06-01T23:43:00Z"/>
                        </w:rPr>
                      </w:pPr>
                      <w:ins w:id="39" w:author="David Xue" w:date="2014-06-01T23:42:00Z">
                        <w:r w:rsidRPr="003D06CA">
                          <w:rPr>
                            <w:noProof/>
                            <w:lang w:val="en-US" w:eastAsia="zh-CN"/>
                          </w:rPr>
                          <w:drawing>
                            <wp:inline distT="0" distB="0" distL="0" distR="0" wp14:anchorId="29C03D3B" wp14:editId="516C4F45">
                              <wp:extent cx="2143396" cy="1607212"/>
                              <wp:effectExtent l="0" t="0" r="9525" b="0"/>
                              <wp:docPr id="10" name="Picture 10" descr="C:\Users\David\Pictures\vid2ndThread_session_2_14-05-27_00-14-38-5188421.avi_snapshot_01.33_[2014.06.01_23.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vid\Pictures\vid2ndThread_session_2_14-05-27_00-14-38-5188421.avi_snapshot_01.33_[2014.06.01_23.40.31].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2151041" cy="1612945"/>
                                      </a:xfrm>
                                      <a:prstGeom prst="rect">
                                        <a:avLst/>
                                      </a:prstGeom>
                                      <a:noFill/>
                                      <a:ln>
                                        <a:noFill/>
                                      </a:ln>
                                    </pic:spPr>
                                  </pic:pic>
                                </a:graphicData>
                              </a:graphic>
                            </wp:inline>
                          </w:drawing>
                        </w:r>
                      </w:ins>
                      <w:del w:id="40" w:author="David Xue" w:date="2014-06-01T23:37:00Z">
                        <w:r w:rsidRPr="00C46896" w:rsidDel="00424CC6">
                          <w:rPr>
                            <w:noProof/>
                            <w:lang w:val="en-US" w:eastAsia="zh-CN"/>
                          </w:rPr>
                          <w:drawing>
                            <wp:inline distT="0" distB="0" distL="0" distR="0" wp14:anchorId="2F3F041E" wp14:editId="2C9A102C">
                              <wp:extent cx="2169160" cy="1626531"/>
                              <wp:effectExtent l="0" t="0" r="2540" b="0"/>
                              <wp:docPr id="27" name="Picture 27" descr="C:\Users\dx\Documents\My Received Files\IMG_20140305_19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ocuments\My Received Files\IMG_20140305_194435.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169160" cy="1626531"/>
                                      </a:xfrm>
                                      <a:prstGeom prst="rect">
                                        <a:avLst/>
                                      </a:prstGeom>
                                      <a:noFill/>
                                      <a:ln>
                                        <a:noFill/>
                                      </a:ln>
                                    </pic:spPr>
                                  </pic:pic>
                                </a:graphicData>
                              </a:graphic>
                            </wp:inline>
                          </w:drawing>
                        </w:r>
                      </w:del>
                      <w:r>
                        <w:t xml:space="preserve">  </w:t>
                      </w:r>
                      <w:del w:id="41" w:author="David Xue" w:date="2014-06-01T23:39:00Z">
                        <w:r w:rsidRPr="00C46896" w:rsidDel="00CD191B">
                          <w:rPr>
                            <w:noProof/>
                            <w:lang w:val="en-US" w:eastAsia="zh-CN"/>
                          </w:rPr>
                          <w:drawing>
                            <wp:inline distT="0" distB="0" distL="0" distR="0" wp14:anchorId="1BC9794B" wp14:editId="5EC47133">
                              <wp:extent cx="1622847" cy="1216882"/>
                              <wp:effectExtent l="0" t="6667" r="9207" b="9208"/>
                              <wp:docPr id="31" name="Picture 31" descr="C:\Users\dx\Documents\My Received Files\IMG_20140305_19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ocuments\My Received Files\IMG_20140305_195115.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rot="16200000">
                                        <a:off x="0" y="0"/>
                                        <a:ext cx="1622847" cy="1216882"/>
                                      </a:xfrm>
                                      <a:prstGeom prst="rect">
                                        <a:avLst/>
                                      </a:prstGeom>
                                      <a:noFill/>
                                      <a:ln>
                                        <a:noFill/>
                                      </a:ln>
                                    </pic:spPr>
                                  </pic:pic>
                                </a:graphicData>
                              </a:graphic>
                            </wp:inline>
                          </w:drawing>
                        </w:r>
                      </w:del>
                      <w:r>
                        <w:t xml:space="preserve">  </w:t>
                      </w:r>
                      <w:ins w:id="42" w:author="David Xue" w:date="2014-06-01T23:43:00Z">
                        <w:r w:rsidRPr="003D06CA">
                          <w:rPr>
                            <w:noProof/>
                            <w:lang w:val="en-US" w:eastAsia="zh-CN"/>
                          </w:rPr>
                          <w:drawing>
                            <wp:inline distT="0" distB="0" distL="0" distR="0" wp14:anchorId="3AAF45E1" wp14:editId="6F3F7B5C">
                              <wp:extent cx="2850926" cy="1604407"/>
                              <wp:effectExtent l="0" t="0" r="6985" b="0"/>
                              <wp:docPr id="9" name="Picture 9" descr="C:\Users\David\Pictures\CIMG1181.AVI_snapshot_01.11_[2014.06.01_23.3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avid\Pictures\CIMG1181.AVI_snapshot_01.11_[2014.06.01_23.39.35].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867502" cy="1613735"/>
                                      </a:xfrm>
                                      <a:prstGeom prst="rect">
                                        <a:avLst/>
                                      </a:prstGeom>
                                      <a:noFill/>
                                      <a:ln>
                                        <a:noFill/>
                                      </a:ln>
                                    </pic:spPr>
                                  </pic:pic>
                                </a:graphicData>
                              </a:graphic>
                            </wp:inline>
                          </w:drawing>
                        </w:r>
                      </w:ins>
                    </w:p>
                    <w:p w14:paraId="1BC14A53" w14:textId="77777777" w:rsidR="001E2E26" w:rsidRDefault="001E2E26" w:rsidP="00C6249A">
                      <w:pPr>
                        <w:rPr>
                          <w:ins w:id="43" w:author="David Xue" w:date="2014-06-01T23:43:00Z"/>
                        </w:rPr>
                      </w:pPr>
                    </w:p>
                    <w:p w14:paraId="759A93D1" w14:textId="0D15E365" w:rsidR="001E2E26" w:rsidRDefault="006704D3" w:rsidP="00C6249A">
                      <w:ins w:id="44" w:author="David Xue" w:date="2014-06-01T23:36:00Z">
                        <w:r>
                          <w:pict w14:anchorId="1373F32D">
                            <v:shape id="_x0000_i1025" type="#_x0000_t75" style="width:167.75pt;height:93.55pt">
                              <v:imagedata r:id="rId16" o:title="Kinect_color"/>
                            </v:shape>
                          </w:pict>
                        </w:r>
                      </w:ins>
                      <w:del w:id="45" w:author="David Xue" w:date="2014-06-01T23:36:00Z">
                        <w:r w:rsidR="001E2E26" w:rsidRPr="00C46896" w:rsidDel="00860DDE">
                          <w:rPr>
                            <w:noProof/>
                            <w:lang w:val="en-US" w:eastAsia="zh-CN"/>
                          </w:rPr>
                          <w:drawing>
                            <wp:inline distT="0" distB="0" distL="0" distR="0" wp14:anchorId="5B246C28" wp14:editId="2F6B7D71">
                              <wp:extent cx="2177090" cy="1632478"/>
                              <wp:effectExtent l="0" t="0" r="0" b="6350"/>
                              <wp:docPr id="32" name="Picture 32" descr="C:\Users\dx\Documents\My Received Files\IMG_20140305_19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Documents\My Received Files\IMG_20140305_194331.jpg"/>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rot="10800000">
                                        <a:off x="0" y="0"/>
                                        <a:ext cx="2201436" cy="1650734"/>
                                      </a:xfrm>
                                      <a:prstGeom prst="rect">
                                        <a:avLst/>
                                      </a:prstGeom>
                                      <a:noFill/>
                                      <a:ln>
                                        <a:noFill/>
                                      </a:ln>
                                    </pic:spPr>
                                  </pic:pic>
                                </a:graphicData>
                              </a:graphic>
                            </wp:inline>
                          </w:drawing>
                        </w:r>
                      </w:del>
                    </w:p>
                  </w:txbxContent>
                </v:textbox>
                <w10:anchorlock/>
              </v:shape>
            </w:pict>
          </mc:Fallback>
        </mc:AlternateContent>
      </w:r>
    </w:p>
    <w:p w14:paraId="5C0EE6BE" w14:textId="1C635F26" w:rsidR="0064149F" w:rsidRPr="009D5B42" w:rsidRDefault="00D92CB9" w:rsidP="009D5B42">
      <w:pPr>
        <w:pStyle w:val="Caption"/>
      </w:pPr>
      <w:bookmarkStart w:id="46" w:name="_Ref381957103"/>
      <w:r>
        <w:t xml:space="preserve">Figure </w:t>
      </w:r>
      <w:r w:rsidR="006704D3">
        <w:fldChar w:fldCharType="begin"/>
      </w:r>
      <w:r w:rsidR="006704D3">
        <w:instrText xml:space="preserve"> SEQ Figure \* ARABIC </w:instrText>
      </w:r>
      <w:r w:rsidR="006704D3">
        <w:fldChar w:fldCharType="separate"/>
      </w:r>
      <w:r>
        <w:rPr>
          <w:noProof/>
        </w:rPr>
        <w:t>2</w:t>
      </w:r>
      <w:r w:rsidR="006704D3">
        <w:rPr>
          <w:noProof/>
        </w:rPr>
        <w:fldChar w:fldCharType="end"/>
      </w:r>
      <w:bookmarkEnd w:id="46"/>
      <w:r>
        <w:t xml:space="preserve"> Example images of the camera views - a) overhead camera, b) scene camera, c) Kinect camera.</w:t>
      </w:r>
    </w:p>
    <w:p w14:paraId="56105DF9" w14:textId="77777777" w:rsidR="00580C09" w:rsidRDefault="00580C09" w:rsidP="0064149F">
      <w:pPr>
        <w:rPr>
          <w:ins w:id="47" w:author="David Xue" w:date="2014-06-01T23:44:00Z"/>
          <w:u w:val="single"/>
        </w:rPr>
      </w:pPr>
    </w:p>
    <w:p w14:paraId="42B6EA3B" w14:textId="79F1C86B" w:rsidR="00C87C23" w:rsidRPr="00EC4C59" w:rsidRDefault="00C87C23" w:rsidP="0064149F">
      <w:pPr>
        <w:rPr>
          <w:u w:val="single"/>
        </w:rPr>
      </w:pPr>
      <w:r w:rsidRPr="00EC4C59">
        <w:rPr>
          <w:u w:val="single"/>
        </w:rPr>
        <w:t xml:space="preserve">The Wizard of Oz Experiment </w:t>
      </w:r>
    </w:p>
    <w:p w14:paraId="7E449FCA" w14:textId="0E787A54" w:rsidR="00234396" w:rsidRDefault="009F7554" w:rsidP="005136B2">
      <w:r>
        <w:t xml:space="preserve">The </w:t>
      </w:r>
      <w:r w:rsidR="00822703">
        <w:t>Wizard of Oz</w:t>
      </w:r>
      <w:r>
        <w:t xml:space="preserve"> method</w:t>
      </w:r>
      <w:r w:rsidR="00822703">
        <w:t xml:space="preserve"> is an effective technique in Human Computer Interaction (HCI) studies where an interactive agent, which is not yet fully autonomous, is remotely controlled by a </w:t>
      </w:r>
      <w:r w:rsidR="00D741F5">
        <w:t>human wizard</w:t>
      </w:r>
      <w:r w:rsidR="00822703">
        <w:t>. The wizard may be tasked to control one or many parts of the agent</w:t>
      </w:r>
      <w:r>
        <w:t>,</w:t>
      </w:r>
      <w:r w:rsidR="00822703">
        <w:t xml:space="preserve"> such as speech recognition and understanding, affect recognition, dialogue management, utterance and gesture generat</w:t>
      </w:r>
      <w:r w:rsidR="00AD62D6">
        <w:t>ion and so on</w:t>
      </w:r>
      <w:r w:rsidR="00261F0B">
        <w:t xml:space="preserve"> </w:t>
      </w:r>
      <w:r w:rsidR="00AD62D6">
        <w:fldChar w:fldCharType="begin"/>
      </w:r>
      <w:r w:rsidR="00344853">
        <w:instrText xml:space="preserve"> ADDIN EN.CITE &lt;EndNote&gt;&lt;Cite&gt;&lt;Author&gt;Bhargava&lt;/Author&gt;&lt;Year&gt;2013&lt;/Year&gt;&lt;RecNum&gt;90&lt;/RecNum&gt;&lt;DisplayText&gt;[12]&lt;/DisplayText&gt;&lt;record&gt;&lt;rec-number&gt;90&lt;/rec-number&gt;&lt;foreign-keys&gt;&lt;key app="EN" db-id="vsx5p9fae2ezdmeprfrvvwxyzrexpvxav2sf"&gt;90&lt;/key&gt;&lt;/foreign-keys&gt;&lt;ref-type name="Conference Proceedings"&gt;10&lt;/ref-type&gt;&lt;contributors&gt;&lt;authors&gt;&lt;author&gt;Bhargava, Shweta&lt;/author&gt;&lt;author&gt;Janarthanam, Srinivasan&lt;/author&gt;&lt;author&gt;Hastie, Helen&lt;/author&gt;&lt;author&gt;Deshmukh, Amol&lt;/author&gt;&lt;author&gt;Aylett, Ruth&lt;/author&gt;&lt;author&gt;Corrigan, Lee&lt;/author&gt;&lt;author&gt;Castellano, Ginevra&lt;/author&gt;&lt;/authors&gt;&lt;/contributors&gt;&lt;titles&gt;&lt;title&gt;Demonstration of the Emote Wizard of Oz Interface for Empathic Robotic Tutors&lt;/title&gt;&lt;secondary-title&gt;Proceedings of SIGdial&lt;/secondary-title&gt;&lt;/titles&gt;&lt;dates&gt;&lt;year&gt;2013&lt;/year&gt;&lt;/dates&gt;&lt;urls&gt;&lt;/urls&gt;&lt;/record&gt;&lt;/Cite&gt;&lt;/EndNote&gt;</w:instrText>
      </w:r>
      <w:r w:rsidR="00AD62D6">
        <w:fldChar w:fldCharType="separate"/>
      </w:r>
      <w:r w:rsidR="00344853">
        <w:rPr>
          <w:noProof/>
        </w:rPr>
        <w:t>[</w:t>
      </w:r>
      <w:hyperlink w:anchor="_ENREF_12" w:tooltip="Bhargava, 2013 #90" w:history="1">
        <w:r w:rsidR="00BC3763">
          <w:rPr>
            <w:noProof/>
          </w:rPr>
          <w:t>12</w:t>
        </w:r>
      </w:hyperlink>
      <w:r w:rsidR="00344853">
        <w:rPr>
          <w:noProof/>
        </w:rPr>
        <w:t>]</w:t>
      </w:r>
      <w:r w:rsidR="00AD62D6">
        <w:fldChar w:fldCharType="end"/>
      </w:r>
      <w:r w:rsidR="004E5852">
        <w:t>.</w:t>
      </w:r>
    </w:p>
    <w:p w14:paraId="29B2F7BA" w14:textId="77777777" w:rsidR="00305175" w:rsidRDefault="00305175" w:rsidP="005136B2"/>
    <w:p w14:paraId="51D67169" w14:textId="1EDCA092" w:rsidR="00234396" w:rsidRDefault="00681CF4">
      <w:r>
        <w:t xml:space="preserve">This </w:t>
      </w:r>
      <w:r w:rsidR="00D741F5">
        <w:t xml:space="preserve">pilot </w:t>
      </w:r>
      <w:r>
        <w:t xml:space="preserve">study will follow a Wizard of Oz design. </w:t>
      </w:r>
      <w:r w:rsidR="004F5CE0">
        <w:t>During each session</w:t>
      </w:r>
      <w:r w:rsidR="00830AB9">
        <w:t>, t</w:t>
      </w:r>
      <w:r w:rsidR="00FF494E">
        <w:t xml:space="preserve">he </w:t>
      </w:r>
      <w:r w:rsidR="005373C7">
        <w:t xml:space="preserve">child </w:t>
      </w:r>
      <w:r w:rsidR="00FF494E">
        <w:t xml:space="preserve">will be </w:t>
      </w:r>
      <w:r w:rsidR="00830AB9">
        <w:t xml:space="preserve">asked to complete the hand-washing activity in </w:t>
      </w:r>
      <w:r w:rsidR="00126D56">
        <w:t>the</w:t>
      </w:r>
      <w:r w:rsidR="00830AB9">
        <w:t xml:space="preserve"> washroom </w:t>
      </w:r>
      <w:r w:rsidR="00284EB2">
        <w:t>with the supervision of one of his/her parents</w:t>
      </w:r>
      <w:r w:rsidR="00CD4ECF">
        <w:t xml:space="preserve">, </w:t>
      </w:r>
      <w:r w:rsidR="00830AB9">
        <w:t>with the help of</w:t>
      </w:r>
      <w:r w:rsidR="00FF494E">
        <w:t xml:space="preserve"> the</w:t>
      </w:r>
      <w:r w:rsidR="00C7455B">
        <w:t xml:space="preserve"> </w:t>
      </w:r>
      <w:r w:rsidR="00F74034">
        <w:t xml:space="preserve">NAO </w:t>
      </w:r>
      <w:r w:rsidR="00C7455B">
        <w:t>robot</w:t>
      </w:r>
      <w:r w:rsidR="00CD4ECF">
        <w:t>,</w:t>
      </w:r>
      <w:r w:rsidR="00D741F5">
        <w:t xml:space="preserve"> or </w:t>
      </w:r>
      <w:r w:rsidR="00CD4ECF">
        <w:t xml:space="preserve">with the help of </w:t>
      </w:r>
      <w:r w:rsidR="004E4C22">
        <w:t xml:space="preserve">the </w:t>
      </w:r>
      <w:r w:rsidR="00D741F5">
        <w:t>virtual avatar that</w:t>
      </w:r>
      <w:r w:rsidR="001301E4">
        <w:t xml:space="preserve"> is</w:t>
      </w:r>
      <w:r w:rsidR="00643B8D">
        <w:t xml:space="preserve"> displayed o</w:t>
      </w:r>
      <w:r w:rsidR="00D741F5">
        <w:t xml:space="preserve">n the </w:t>
      </w:r>
      <w:r w:rsidR="00A5084B">
        <w:t>LCD screen</w:t>
      </w:r>
      <w:r w:rsidR="00951F22">
        <w:t xml:space="preserve">. </w:t>
      </w:r>
      <w:r w:rsidR="00CE1E71">
        <w:t>T</w:t>
      </w:r>
      <w:r w:rsidR="00FF494E">
        <w:t xml:space="preserve">he </w:t>
      </w:r>
      <w:r w:rsidR="00BB7938">
        <w:t xml:space="preserve">student </w:t>
      </w:r>
      <w:r w:rsidR="00FF494E">
        <w:t xml:space="preserve">researcher and the </w:t>
      </w:r>
      <w:r w:rsidR="00F45051">
        <w:t>parent</w:t>
      </w:r>
      <w:r w:rsidR="000E7512">
        <w:t xml:space="preserve"> </w:t>
      </w:r>
      <w:r w:rsidR="00FF494E">
        <w:t>will be in an adjacent room</w:t>
      </w:r>
      <w:r w:rsidR="00162A5F">
        <w:t xml:space="preserve"> out of the view of the child</w:t>
      </w:r>
      <w:r w:rsidR="00E03C2D">
        <w:t xml:space="preserve"> when he/she is assisted either by the robot or by the virtual avatar to observe his/her hand-washing activity</w:t>
      </w:r>
      <w:r w:rsidR="00162A5F">
        <w:t>.</w:t>
      </w:r>
      <w:r w:rsidR="00027756">
        <w:t xml:space="preserve"> </w:t>
      </w:r>
      <w:r w:rsidR="00EE59E9">
        <w:t xml:space="preserve">An interface </w:t>
      </w:r>
      <w:r w:rsidR="00412A79">
        <w:t xml:space="preserve">running on the laptop </w:t>
      </w:r>
      <w:r w:rsidR="00CE1E71">
        <w:t>will be used by th</w:t>
      </w:r>
      <w:r w:rsidR="00FF494E">
        <w:t>e</w:t>
      </w:r>
      <w:r w:rsidR="00A32FA0">
        <w:t xml:space="preserve"> student</w:t>
      </w:r>
      <w:r w:rsidR="00FF494E">
        <w:t xml:space="preserve"> researcher</w:t>
      </w:r>
      <w:r w:rsidR="00CE1E71">
        <w:t xml:space="preserve"> to </w:t>
      </w:r>
      <w:r w:rsidR="00B61C5D">
        <w:t xml:space="preserve">control the robot and the </w:t>
      </w:r>
      <w:r w:rsidR="009A7FE2">
        <w:t xml:space="preserve">virtual </w:t>
      </w:r>
      <w:r w:rsidR="00B61C5D">
        <w:t xml:space="preserve">avatar, as well as to </w:t>
      </w:r>
      <w:r w:rsidR="00CE1E71">
        <w:t xml:space="preserve">monitor </w:t>
      </w:r>
      <w:r w:rsidR="00FF494E">
        <w:t xml:space="preserve">the progress </w:t>
      </w:r>
      <w:r w:rsidR="00942B1A">
        <w:t xml:space="preserve">and engagement </w:t>
      </w:r>
      <w:r w:rsidR="00FF494E">
        <w:t xml:space="preserve">of the child through </w:t>
      </w:r>
      <w:r w:rsidR="00CE1E71">
        <w:t xml:space="preserve">the </w:t>
      </w:r>
      <w:r w:rsidR="00FF494E">
        <w:t xml:space="preserve">video </w:t>
      </w:r>
      <w:r w:rsidR="00E02B69">
        <w:t>feed</w:t>
      </w:r>
      <w:r w:rsidR="00643B8D">
        <w:t>s</w:t>
      </w:r>
      <w:r w:rsidR="00E02B69">
        <w:t xml:space="preserve"> </w:t>
      </w:r>
      <w:r w:rsidR="00643B8D">
        <w:t>from</w:t>
      </w:r>
      <w:r w:rsidR="00E02B69">
        <w:t xml:space="preserve"> the overhead </w:t>
      </w:r>
      <w:r w:rsidR="00CE1E71">
        <w:t>and scene cameras that</w:t>
      </w:r>
      <w:r w:rsidR="004D48F5">
        <w:t xml:space="preserve"> are</w:t>
      </w:r>
      <w:r w:rsidR="00CE1E71">
        <w:t xml:space="preserve"> installed in the washroom</w:t>
      </w:r>
      <w:r w:rsidR="00FF494E">
        <w:t>.</w:t>
      </w:r>
    </w:p>
    <w:p w14:paraId="2AC9B6FE" w14:textId="77777777" w:rsidR="00A040F0" w:rsidRDefault="00A040F0" w:rsidP="00456F87"/>
    <w:p w14:paraId="177DECB1" w14:textId="77777777" w:rsidR="00D218E8" w:rsidRPr="00CC210D" w:rsidRDefault="00341FD4" w:rsidP="00AA0E60">
      <w:pPr>
        <w:rPr>
          <w:u w:val="single"/>
        </w:rPr>
      </w:pPr>
      <w:r w:rsidRPr="00341FD4">
        <w:rPr>
          <w:u w:val="single"/>
        </w:rPr>
        <w:t xml:space="preserve">Study </w:t>
      </w:r>
      <w:r>
        <w:rPr>
          <w:u w:val="single"/>
        </w:rPr>
        <w:t>P</w:t>
      </w:r>
      <w:r w:rsidR="00580625" w:rsidRPr="00CC210D">
        <w:rPr>
          <w:u w:val="single"/>
        </w:rPr>
        <w:t>rocedures</w:t>
      </w:r>
    </w:p>
    <w:p w14:paraId="7215D012" w14:textId="771DBFF7" w:rsidR="00D23681" w:rsidRDefault="00110A2B" w:rsidP="00580625">
      <w:pPr>
        <w:tabs>
          <w:tab w:val="left" w:pos="-3927"/>
        </w:tabs>
      </w:pPr>
      <w:r>
        <w:t xml:space="preserve">Participants will be given a package of consent/assent forms prior to </w:t>
      </w:r>
      <w:r w:rsidR="007C63EF">
        <w:t>starting</w:t>
      </w:r>
      <w:r>
        <w:t xml:space="preserve"> the study (please see Appendices F to J). </w:t>
      </w:r>
      <w:r w:rsidR="00E03C2D">
        <w:t>One of the p</w:t>
      </w:r>
      <w:r w:rsidR="001B1CD6">
        <w:t>arents</w:t>
      </w:r>
      <w:r w:rsidR="00DD43F7">
        <w:t xml:space="preserve"> </w:t>
      </w:r>
      <w:r>
        <w:t xml:space="preserve">will need to provide their consent for their child </w:t>
      </w:r>
      <w:r w:rsidR="00F733F3">
        <w:t xml:space="preserve">and themselves to participate in the study. In addition, child participants will need to provide their assent </w:t>
      </w:r>
      <w:r w:rsidR="00A20B7E">
        <w:t>to participate</w:t>
      </w:r>
      <w:r w:rsidR="00DE1284">
        <w:t xml:space="preserve"> </w:t>
      </w:r>
      <w:r w:rsidR="00D45356">
        <w:t xml:space="preserve">in their </w:t>
      </w:r>
      <w:r w:rsidR="00DE1284">
        <w:t>every visit of the study</w:t>
      </w:r>
      <w:r w:rsidR="00A20B7E">
        <w:t xml:space="preserve">. </w:t>
      </w:r>
    </w:p>
    <w:p w14:paraId="208F1511" w14:textId="77777777" w:rsidR="00D23681" w:rsidRDefault="00D23681" w:rsidP="00580625">
      <w:pPr>
        <w:tabs>
          <w:tab w:val="left" w:pos="-3927"/>
        </w:tabs>
      </w:pPr>
    </w:p>
    <w:p w14:paraId="54EE018A" w14:textId="1DCAB570" w:rsidR="00F733F3" w:rsidRDefault="00970811" w:rsidP="00580625">
      <w:pPr>
        <w:tabs>
          <w:tab w:val="left" w:pos="-3927"/>
        </w:tabs>
      </w:pPr>
      <w:r>
        <w:t xml:space="preserve">Prior to their first HomeLab visit, </w:t>
      </w:r>
      <w:r w:rsidR="00E03C2D">
        <w:t xml:space="preserve">the parent </w:t>
      </w:r>
      <w:r w:rsidR="00A20B7E">
        <w:t>will be asked to complete the Social Responsiveness Scale (SRS)</w:t>
      </w:r>
      <w:r w:rsidR="00B74F65">
        <w:t>.</w:t>
      </w:r>
      <w:r w:rsidR="00D23681">
        <w:t xml:space="preserve"> </w:t>
      </w:r>
      <w:r w:rsidR="007C63EF">
        <w:t xml:space="preserve">The SRS is a commonly used tool to identify the presence and estimate the severity of ASD </w:t>
      </w:r>
      <w:r w:rsidR="007C63EF">
        <w:fldChar w:fldCharType="begin"/>
      </w:r>
      <w:r w:rsidR="00344853">
        <w:instrText xml:space="preserve"> ADDIN EN.CITE &lt;EndNote&gt;&lt;Cite&gt;&lt;Author&gt;Constantino&lt;/Author&gt;&lt;Year&gt;2002&lt;/Year&gt;&lt;RecNum&gt;89&lt;/RecNum&gt;&lt;DisplayText&gt;[13]&lt;/DisplayText&gt;&lt;record&gt;&lt;rec-number&gt;89&lt;/rec-number&gt;&lt;foreign-keys&gt;&lt;key app="EN" db-id="vsx5p9fae2ezdmeprfrvvwxyzrexpvxav2sf"&gt;89&lt;/key&gt;&lt;/foreign-keys&gt;&lt;ref-type name="Journal Article"&gt;17&lt;/ref-type&gt;&lt;contributors&gt;&lt;authors&gt;&lt;author&gt;Constantino, John N&lt;/author&gt;&lt;author&gt;Gruber, Christian P&lt;/author&gt;&lt;/authors&gt;&lt;/contributors&gt;&lt;titles&gt;&lt;title&gt;The social responsiveness scale&lt;/title&gt;&lt;secondary-title&gt;Los Angeles: Western Psychological Services&lt;/secondary-title&gt;&lt;/titles&gt;&lt;periodical&gt;&lt;full-title&gt;Los Angeles: Western Psychological Services&lt;/full-title&gt;&lt;/periodical&gt;&lt;dates&gt;&lt;year&gt;2002&lt;/year&gt;&lt;/dates&gt;&lt;urls&gt;&lt;/urls&gt;&lt;/record&gt;&lt;/Cite&gt;&lt;/EndNote&gt;</w:instrText>
      </w:r>
      <w:r w:rsidR="007C63EF">
        <w:fldChar w:fldCharType="separate"/>
      </w:r>
      <w:r w:rsidR="00344853">
        <w:rPr>
          <w:noProof/>
        </w:rPr>
        <w:t>[</w:t>
      </w:r>
      <w:hyperlink w:anchor="_ENREF_13" w:tooltip="Constantino, 2002 #89" w:history="1">
        <w:r w:rsidR="00BC3763">
          <w:rPr>
            <w:noProof/>
          </w:rPr>
          <w:t>13</w:t>
        </w:r>
      </w:hyperlink>
      <w:r w:rsidR="00344853">
        <w:rPr>
          <w:noProof/>
        </w:rPr>
        <w:t>]</w:t>
      </w:r>
      <w:r w:rsidR="007C63EF">
        <w:fldChar w:fldCharType="end"/>
      </w:r>
      <w:r w:rsidR="007C63EF">
        <w:t>. The results of the SRS will allow the research team to substantiate a diagnosis of an ASD for the child participants before proceeding with the study.</w:t>
      </w:r>
      <w:r w:rsidR="00D23681" w:rsidRPr="00D23681">
        <w:t xml:space="preserve"> </w:t>
      </w:r>
      <w:r w:rsidR="00D23681">
        <w:t xml:space="preserve">If the </w:t>
      </w:r>
      <w:r w:rsidR="00B74F65">
        <w:t xml:space="preserve">child meets </w:t>
      </w:r>
      <w:r w:rsidR="000E4B44">
        <w:t xml:space="preserve">the </w:t>
      </w:r>
      <w:r w:rsidR="00D23681">
        <w:t>SRS score</w:t>
      </w:r>
      <w:r w:rsidR="00012B31">
        <w:t xml:space="preserve"> </w:t>
      </w:r>
      <w:r w:rsidR="00E347AE">
        <w:t>(minimum of 76 T-score)</w:t>
      </w:r>
      <w:r w:rsidR="00B74F65">
        <w:t xml:space="preserve">, </w:t>
      </w:r>
      <w:r w:rsidR="00E03C2D">
        <w:t>the same parent</w:t>
      </w:r>
      <w:r w:rsidR="00B74F65">
        <w:t xml:space="preserve"> will </w:t>
      </w:r>
      <w:r w:rsidR="004C7481">
        <w:t xml:space="preserve">then </w:t>
      </w:r>
      <w:r w:rsidR="00B74F65">
        <w:t>be asked</w:t>
      </w:r>
      <w:r w:rsidR="00D23681">
        <w:t xml:space="preserve"> to complete the entrance survey</w:t>
      </w:r>
      <w:r w:rsidR="00B74F65">
        <w:t xml:space="preserve"> before their first visit of the HomeLab</w:t>
      </w:r>
      <w:r w:rsidR="00E1159B">
        <w:t xml:space="preserve">. This is </w:t>
      </w:r>
      <w:r w:rsidR="00D23681">
        <w:t xml:space="preserve">to capture </w:t>
      </w:r>
      <w:r w:rsidR="00E1159B">
        <w:t>the child’s</w:t>
      </w:r>
      <w:r w:rsidR="00D23681">
        <w:t xml:space="preserve"> demographics, </w:t>
      </w:r>
      <w:r w:rsidR="00E1159B">
        <w:t>his/her</w:t>
      </w:r>
      <w:r w:rsidR="00D23681">
        <w:t xml:space="preserve"> hand-washing ability level and to gather information to help the research team configure the system to the child’s preferences </w:t>
      </w:r>
      <w:r w:rsidR="00D23681" w:rsidRPr="000A080B">
        <w:t>(</w:t>
      </w:r>
      <w:r w:rsidR="00D23681">
        <w:rPr>
          <w:rFonts w:hint="eastAsia"/>
          <w:lang w:eastAsia="zh-CN"/>
        </w:rPr>
        <w:t>pleas</w:t>
      </w:r>
      <w:r w:rsidR="00D23681">
        <w:rPr>
          <w:lang w:val="en-US"/>
        </w:rPr>
        <w:t xml:space="preserve">e </w:t>
      </w:r>
      <w:r w:rsidR="00D23681" w:rsidRPr="000A080B">
        <w:t>see Appendix A).</w:t>
      </w:r>
      <w:r w:rsidR="00D23681">
        <w:t xml:space="preserve"> The same parent who has </w:t>
      </w:r>
      <w:r w:rsidR="008A4F7C">
        <w:t>completed</w:t>
      </w:r>
      <w:r w:rsidR="00D23681">
        <w:t xml:space="preserve"> the entrance survey should accompany the child through </w:t>
      </w:r>
      <w:r w:rsidR="0071672F">
        <w:t xml:space="preserve">all </w:t>
      </w:r>
      <w:r w:rsidR="00D23681">
        <w:t xml:space="preserve">the </w:t>
      </w:r>
      <w:r w:rsidR="006260C0">
        <w:t>HomeLab</w:t>
      </w:r>
      <w:r w:rsidR="00D23681">
        <w:t xml:space="preserve"> visits.</w:t>
      </w:r>
      <w:r w:rsidR="00E658CD">
        <w:t xml:space="preserve"> Both the SRS and the entrance survey will be conducted </w:t>
      </w:r>
      <w:r w:rsidR="003E2EC3">
        <w:t xml:space="preserve">and assessed </w:t>
      </w:r>
      <w:r w:rsidR="00E658CD">
        <w:t>by the student researcher</w:t>
      </w:r>
      <w:r w:rsidR="00D176C6">
        <w:t xml:space="preserve"> who has received adequate SRS training. </w:t>
      </w:r>
    </w:p>
    <w:p w14:paraId="49BDF0A9" w14:textId="77777777" w:rsidR="007C63EF" w:rsidRDefault="007C63EF" w:rsidP="00580625">
      <w:pPr>
        <w:tabs>
          <w:tab w:val="left" w:pos="-3927"/>
        </w:tabs>
      </w:pPr>
    </w:p>
    <w:p w14:paraId="5836FA06" w14:textId="31020745" w:rsidR="00E460DB" w:rsidRDefault="0095644C">
      <w:pPr>
        <w:tabs>
          <w:tab w:val="left" w:pos="-3927"/>
        </w:tabs>
      </w:pPr>
      <w:r>
        <w:t xml:space="preserve">Each child will visit the HomeLab </w:t>
      </w:r>
      <w:r w:rsidR="008B36E3">
        <w:t xml:space="preserve">once a week with a total of </w:t>
      </w:r>
      <w:r w:rsidR="00266685">
        <w:t xml:space="preserve">six </w:t>
      </w:r>
      <w:r w:rsidR="008B36E3">
        <w:t>visits</w:t>
      </w:r>
      <w:r>
        <w:t xml:space="preserve"> with </w:t>
      </w:r>
      <w:r w:rsidR="008B36E3">
        <w:t xml:space="preserve">his/her </w:t>
      </w:r>
      <w:r w:rsidR="00F45051">
        <w:t>parent</w:t>
      </w:r>
      <w:r>
        <w:t xml:space="preserve">. </w:t>
      </w:r>
      <w:r w:rsidR="00692234">
        <w:t xml:space="preserve">The six visits </w:t>
      </w:r>
      <w:r w:rsidR="00B815FE">
        <w:t xml:space="preserve">will be </w:t>
      </w:r>
      <w:r w:rsidR="006C7DE5">
        <w:t xml:space="preserve">evenly </w:t>
      </w:r>
      <w:r w:rsidR="00B815FE">
        <w:t>divided into</w:t>
      </w:r>
      <w:r w:rsidR="00692234">
        <w:t xml:space="preserve"> </w:t>
      </w:r>
      <w:r w:rsidR="00513D51">
        <w:t>three phases</w:t>
      </w:r>
      <w:r w:rsidR="00B815FE">
        <w:t>.</w:t>
      </w:r>
      <w:r w:rsidR="00790926">
        <w:t xml:space="preserve"> The three phases are the </w:t>
      </w:r>
      <w:r w:rsidR="00E460DB">
        <w:t>baseline</w:t>
      </w:r>
      <w:r w:rsidR="00A5084B">
        <w:t xml:space="preserve"> </w:t>
      </w:r>
      <w:r w:rsidR="00E460DB">
        <w:t>phase</w:t>
      </w:r>
      <w:r w:rsidR="00A5084B">
        <w:t xml:space="preserve"> (Phase </w:t>
      </w:r>
      <w:r w:rsidR="001E0F62">
        <w:t>A</w:t>
      </w:r>
      <w:r w:rsidR="00A5084B">
        <w:t>)</w:t>
      </w:r>
      <w:r w:rsidR="0022546A">
        <w:t xml:space="preserve"> and</w:t>
      </w:r>
      <w:r w:rsidR="00B362E9">
        <w:t xml:space="preserve"> </w:t>
      </w:r>
      <w:r w:rsidR="00790926">
        <w:t xml:space="preserve">the </w:t>
      </w:r>
      <w:r w:rsidR="00B362E9">
        <w:t xml:space="preserve">intervention phases (Phase </w:t>
      </w:r>
      <w:r w:rsidR="001E0F62">
        <w:t>B</w:t>
      </w:r>
      <w:r w:rsidR="00B362E9">
        <w:t xml:space="preserve"> and Phase </w:t>
      </w:r>
      <w:r w:rsidR="001E0F62">
        <w:t>C</w:t>
      </w:r>
      <w:r w:rsidR="00B362E9">
        <w:t xml:space="preserve">). </w:t>
      </w:r>
      <w:r w:rsidR="00B815FE">
        <w:t xml:space="preserve">In </w:t>
      </w:r>
      <w:r w:rsidR="000E4137">
        <w:t>Phas</w:t>
      </w:r>
      <w:r w:rsidR="000F456A">
        <w:t xml:space="preserve">e </w:t>
      </w:r>
      <w:r w:rsidR="00B76E1D">
        <w:t>A</w:t>
      </w:r>
      <w:r w:rsidR="00B815FE">
        <w:t xml:space="preserve">, the child will be asked to wash hands by him/herself as independently as possible. </w:t>
      </w:r>
      <w:r w:rsidR="00987443">
        <w:t xml:space="preserve">The parent will be instructed to provide assistance to the child only when necessary (as outlined below).  </w:t>
      </w:r>
      <w:r w:rsidR="000E4137">
        <w:t xml:space="preserve">In Phase </w:t>
      </w:r>
      <w:r w:rsidR="00B76E1D">
        <w:t>B</w:t>
      </w:r>
      <w:r w:rsidR="0089656E">
        <w:t>, the</w:t>
      </w:r>
      <w:r w:rsidR="00E460DB">
        <w:t xml:space="preserve"> child will be assisted by the </w:t>
      </w:r>
      <w:r w:rsidR="00933E8E">
        <w:t xml:space="preserve">physical </w:t>
      </w:r>
      <w:r w:rsidR="00E460DB">
        <w:t>robot during</w:t>
      </w:r>
      <w:r w:rsidR="000E4137">
        <w:t xml:space="preserve"> the</w:t>
      </w:r>
      <w:r w:rsidR="00E460DB">
        <w:t xml:space="preserve"> hand</w:t>
      </w:r>
      <w:r w:rsidR="00A12E2C">
        <w:t xml:space="preserve"> </w:t>
      </w:r>
      <w:r w:rsidR="000E4137">
        <w:t xml:space="preserve">washing. In Phase </w:t>
      </w:r>
      <w:r w:rsidR="00B76E1D">
        <w:t>C</w:t>
      </w:r>
      <w:r w:rsidR="000E4137">
        <w:t>,</w:t>
      </w:r>
      <w:r w:rsidR="00E460DB">
        <w:t xml:space="preserve"> the child will be assisted by the virtual avatar.</w:t>
      </w:r>
      <w:r w:rsidR="00AF6E9E">
        <w:t xml:space="preserve"> </w:t>
      </w:r>
      <w:r w:rsidR="00987443">
        <w:t xml:space="preserve">During each of the intervention trials the parent will be told by the </w:t>
      </w:r>
      <w:r w:rsidR="00CC4AB9">
        <w:t xml:space="preserve">student </w:t>
      </w:r>
      <w:r w:rsidR="00987443">
        <w:t xml:space="preserve">researcher when to enter to provide assistance to the child, and will be instructed to provide </w:t>
      </w:r>
      <w:r w:rsidR="00987443">
        <w:lastRenderedPageBreak/>
        <w:t xml:space="preserve">assistance only for the specific step that the child is having difficulties with (as outlined below).  </w:t>
      </w:r>
      <w:r w:rsidR="00190FDB">
        <w:t>Each child will be randomly assigned to one of the two phase orders A-A-B-B</w:t>
      </w:r>
      <w:r w:rsidR="00B76E1D">
        <w:t>-C-C</w:t>
      </w:r>
      <w:r w:rsidR="00190FDB">
        <w:t xml:space="preserve"> </w:t>
      </w:r>
      <w:r w:rsidR="00C279AC">
        <w:t>or</w:t>
      </w:r>
      <w:r w:rsidR="00190FDB">
        <w:t xml:space="preserve"> A-A</w:t>
      </w:r>
      <w:r w:rsidR="00B76E1D">
        <w:t>-C-C-B-B</w:t>
      </w:r>
      <w:r w:rsidR="004F573C">
        <w:t>.</w:t>
      </w:r>
    </w:p>
    <w:p w14:paraId="6C4E5104" w14:textId="77777777" w:rsidR="007F6CA1" w:rsidRDefault="007F6CA1">
      <w:pPr>
        <w:tabs>
          <w:tab w:val="left" w:pos="-3927"/>
        </w:tabs>
      </w:pPr>
    </w:p>
    <w:p w14:paraId="40215B21" w14:textId="0CCD7BCE" w:rsidR="00C72CC4" w:rsidDel="004E44F7" w:rsidRDefault="007F6CA1" w:rsidP="00C72CC4">
      <w:pPr>
        <w:rPr>
          <w:del w:id="48" w:author="Ye, Bing" w:date="2014-06-03T15:50:00Z"/>
        </w:rPr>
      </w:pPr>
      <w:r>
        <w:t xml:space="preserve">It will take about an hour to an hour and a half for each visit. The child will be asked to wash his/her hands eight times for every visit, for a total of forty-eight trials per child. The child and his/her parent may take a </w:t>
      </w:r>
      <w:r w:rsidR="004E2172">
        <w:t>short</w:t>
      </w:r>
      <w:r>
        <w:t xml:space="preserve"> break</w:t>
      </w:r>
      <w:r w:rsidR="004E2172">
        <w:t xml:space="preserve"> (e.g. fifteen minutes)</w:t>
      </w:r>
      <w:r>
        <w:t xml:space="preserve"> after the fourth hand-washing activity to prevent fatigue.</w:t>
      </w:r>
      <w:r w:rsidR="00C72CC4">
        <w:t xml:space="preserve"> Besides the short break in the middle of the hand-washing activit</w:t>
      </w:r>
      <w:ins w:id="49" w:author="Ye, Bing" w:date="2014-06-03T15:51:00Z">
        <w:r w:rsidR="004E44F7">
          <w:t>y</w:t>
        </w:r>
      </w:ins>
      <w:del w:id="50" w:author="Ye, Bing" w:date="2014-06-03T15:51:00Z">
        <w:r w:rsidR="00C72CC4" w:rsidDel="004E44F7">
          <w:delText>ies</w:delText>
        </w:r>
      </w:del>
      <w:r w:rsidR="00C72CC4">
        <w:t xml:space="preserve">, the child may also take breaks whenever dissent occurs.  The break will last as long as the child needs until he/she is willing to continue the trial. </w:t>
      </w:r>
      <w:del w:id="51" w:author="Ye, Bing" w:date="2014-06-03T15:50:00Z">
        <w:r w:rsidR="00C72CC4" w:rsidDel="004E44F7">
          <w:delText xml:space="preserve"> </w:delText>
        </w:r>
      </w:del>
      <w:r w:rsidR="00C72CC4">
        <w:t xml:space="preserve">If the parent feels the need, they may leave and come back to finish the activities another day. </w:t>
      </w:r>
      <w:del w:id="52" w:author="Ye, Bing" w:date="2014-06-03T15:50:00Z">
        <w:r w:rsidR="00C72CC4" w:rsidDel="004E44F7">
          <w:delText xml:space="preserve"> </w:delText>
        </w:r>
      </w:del>
      <w:r w:rsidR="00C72CC4">
        <w:t>They will not be withdrawn from the study unless requested.</w:t>
      </w:r>
    </w:p>
    <w:p w14:paraId="340AEA39" w14:textId="7EA5F7D3" w:rsidR="002D0204" w:rsidRDefault="002D0204" w:rsidP="00307E21"/>
    <w:p w14:paraId="13870157" w14:textId="77C21BA9" w:rsidR="007F6CA1" w:rsidRDefault="007F6CA1" w:rsidP="00307E21"/>
    <w:p w14:paraId="09811C19" w14:textId="3A9873D6" w:rsidR="00957E13" w:rsidRDefault="00957E13" w:rsidP="00307E21">
      <w:r>
        <w:t xml:space="preserve">The specific </w:t>
      </w:r>
      <w:r w:rsidR="007037FA">
        <w:t>protocol for each hand-</w:t>
      </w:r>
      <w:r>
        <w:t>washing session is as follow</w:t>
      </w:r>
      <w:r w:rsidR="00B729DA">
        <w:t>s</w:t>
      </w:r>
      <w:r>
        <w:t>:</w:t>
      </w:r>
    </w:p>
    <w:p w14:paraId="21C84B80" w14:textId="77777777" w:rsidR="002D0204" w:rsidRDefault="002D0204" w:rsidP="00307E21"/>
    <w:p w14:paraId="77539600" w14:textId="7E117A11" w:rsidR="000470F5" w:rsidRDefault="004B09EF" w:rsidP="002D0204">
      <w:pPr>
        <w:rPr>
          <w:lang w:val="en-US"/>
        </w:rPr>
      </w:pPr>
      <w:r>
        <w:rPr>
          <w:lang w:val="en-US"/>
        </w:rPr>
        <w:t>The hand-washing activity will be broken down into seven tasks: t</w:t>
      </w:r>
      <w:r w:rsidRPr="002A03BF">
        <w:rPr>
          <w:lang w:val="en-US"/>
        </w:rPr>
        <w:t>urn on the water</w:t>
      </w:r>
      <w:r>
        <w:rPr>
          <w:lang w:val="en-US"/>
        </w:rPr>
        <w:t>, w</w:t>
      </w:r>
      <w:r w:rsidRPr="002A03BF">
        <w:rPr>
          <w:lang w:val="en-US"/>
        </w:rPr>
        <w:t>et your hands</w:t>
      </w:r>
      <w:r>
        <w:rPr>
          <w:lang w:val="en-US"/>
        </w:rPr>
        <w:t xml:space="preserve">, </w:t>
      </w:r>
      <w:r w:rsidR="0047567D">
        <w:rPr>
          <w:lang w:val="en-US"/>
        </w:rPr>
        <w:t>squeeze out</w:t>
      </w:r>
      <w:r w:rsidRPr="002A03BF">
        <w:rPr>
          <w:lang w:val="en-US"/>
        </w:rPr>
        <w:t xml:space="preserve"> the soap</w:t>
      </w:r>
      <w:r>
        <w:rPr>
          <w:lang w:val="en-US"/>
        </w:rPr>
        <w:t>, s</w:t>
      </w:r>
      <w:r w:rsidRPr="002A03BF">
        <w:rPr>
          <w:lang w:val="en-US"/>
        </w:rPr>
        <w:t>crub your hands</w:t>
      </w:r>
      <w:r>
        <w:rPr>
          <w:lang w:val="en-US"/>
        </w:rPr>
        <w:t>, r</w:t>
      </w:r>
      <w:r w:rsidRPr="002A03BF">
        <w:rPr>
          <w:lang w:val="en-US"/>
        </w:rPr>
        <w:t xml:space="preserve">inse your </w:t>
      </w:r>
      <w:r w:rsidRPr="00252A73">
        <w:rPr>
          <w:lang w:val="en-US"/>
        </w:rPr>
        <w:t xml:space="preserve">hands, turn off the water, and dry your hands.  </w:t>
      </w:r>
      <w:r>
        <w:rPr>
          <w:lang w:val="en-US"/>
        </w:rPr>
        <w:t>These tasks are modified based on Bimbrahw et al. pilot study</w:t>
      </w:r>
      <w:r w:rsidRPr="00BC0FDE">
        <w:t xml:space="preserve"> </w:t>
      </w:r>
      <w:r>
        <w:rPr>
          <w:lang w:val="en-US"/>
        </w:rPr>
        <w:fldChar w:fldCharType="begin"/>
      </w:r>
      <w:r>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Pr>
          <w:lang w:val="en-US"/>
        </w:rPr>
        <w:fldChar w:fldCharType="separate"/>
      </w:r>
      <w:r>
        <w:rPr>
          <w:noProof/>
          <w:lang w:val="en-US"/>
        </w:rPr>
        <w:t>[</w:t>
      </w:r>
      <w:hyperlink w:anchor="_ENREF_8" w:tooltip="Bimbrahw, 2012 #69" w:history="1">
        <w:r w:rsidR="00BC3763">
          <w:rPr>
            <w:noProof/>
            <w:lang w:val="en-US"/>
          </w:rPr>
          <w:t>8</w:t>
        </w:r>
      </w:hyperlink>
      <w:r>
        <w:rPr>
          <w:noProof/>
          <w:lang w:val="en-US"/>
        </w:rPr>
        <w:t>]</w:t>
      </w:r>
      <w:r>
        <w:rPr>
          <w:lang w:val="en-US"/>
        </w:rPr>
        <w:fldChar w:fldCharType="end"/>
      </w:r>
      <w:r>
        <w:rPr>
          <w:lang w:val="en-US"/>
        </w:rPr>
        <w:t xml:space="preserve">. These constitute the same tasks as Bimbrahw’s except that </w:t>
      </w:r>
      <w:r w:rsidR="00421AA5">
        <w:rPr>
          <w:lang w:val="en-US"/>
        </w:rPr>
        <w:t>the first (i.e. turn on the water and wet your hands) and</w:t>
      </w:r>
      <w:r w:rsidR="006D3503">
        <w:rPr>
          <w:lang w:val="en-US"/>
        </w:rPr>
        <w:t xml:space="preserve"> the</w:t>
      </w:r>
      <w:r w:rsidR="00E73D32">
        <w:rPr>
          <w:lang w:val="en-US"/>
        </w:rPr>
        <w:t xml:space="preserve"> </w:t>
      </w:r>
      <w:r w:rsidR="00421AA5">
        <w:rPr>
          <w:lang w:val="en-US"/>
        </w:rPr>
        <w:t>last tas</w:t>
      </w:r>
      <w:r w:rsidR="000972D6">
        <w:rPr>
          <w:lang w:val="en-US"/>
        </w:rPr>
        <w:t>k</w:t>
      </w:r>
      <w:r w:rsidR="00421AA5">
        <w:rPr>
          <w:lang w:val="en-US"/>
        </w:rPr>
        <w:t xml:space="preserve"> (</w:t>
      </w:r>
      <w:r w:rsidR="00D77091">
        <w:rPr>
          <w:lang w:val="en-US"/>
        </w:rPr>
        <w:t xml:space="preserve">i.e. </w:t>
      </w:r>
      <w:r w:rsidR="00421AA5">
        <w:rPr>
          <w:lang w:val="en-US"/>
        </w:rPr>
        <w:t>turn off the water and dry your hands) are</w:t>
      </w:r>
      <w:r>
        <w:rPr>
          <w:lang w:val="en-US"/>
        </w:rPr>
        <w:t xml:space="preserve"> </w:t>
      </w:r>
      <w:r w:rsidR="00595E2F">
        <w:rPr>
          <w:lang w:val="en-US"/>
        </w:rPr>
        <w:t xml:space="preserve">now four individual </w:t>
      </w:r>
      <w:r>
        <w:rPr>
          <w:lang w:val="en-US"/>
        </w:rPr>
        <w:t>task</w:t>
      </w:r>
      <w:r w:rsidR="00BA4CE7">
        <w:rPr>
          <w:lang w:val="en-US"/>
        </w:rPr>
        <w:t>s</w:t>
      </w:r>
      <w:r>
        <w:rPr>
          <w:lang w:val="en-US"/>
        </w:rPr>
        <w:t xml:space="preserve"> to ensure that each task only involves one action.</w:t>
      </w:r>
    </w:p>
    <w:p w14:paraId="2A6F0232" w14:textId="77777777" w:rsidR="000470F5" w:rsidRDefault="000470F5" w:rsidP="002D0204">
      <w:pPr>
        <w:rPr>
          <w:lang w:val="en-US"/>
        </w:rPr>
      </w:pPr>
    </w:p>
    <w:p w14:paraId="4A669FE6" w14:textId="118F78F1" w:rsidR="004B09EF" w:rsidRDefault="002D0204" w:rsidP="004B09EF">
      <w:pPr>
        <w:rPr>
          <w:lang w:val="en-US"/>
        </w:rPr>
      </w:pPr>
      <w:r>
        <w:t xml:space="preserve">All phases </w:t>
      </w:r>
      <w:r w:rsidR="00A86FCA">
        <w:t>will be</w:t>
      </w:r>
      <w:r>
        <w:t xml:space="preserve"> video recorded by the overhead, </w:t>
      </w:r>
      <w:r w:rsidR="00BA44DD">
        <w:t xml:space="preserve">the </w:t>
      </w:r>
      <w:r>
        <w:t xml:space="preserve">scene, and the Kinect cameras and </w:t>
      </w:r>
      <w:r w:rsidR="00E063FF">
        <w:t xml:space="preserve">will be </w:t>
      </w:r>
      <w:del w:id="53" w:author="David Xue" w:date="2014-05-29T10:35:00Z">
        <w:r w:rsidR="005219B6" w:rsidDel="00F555E4">
          <w:delText>voice</w:delText>
        </w:r>
        <w:r w:rsidDel="00F555E4">
          <w:delText xml:space="preserve"> </w:delText>
        </w:r>
      </w:del>
      <w:ins w:id="54" w:author="David Xue" w:date="2014-05-29T10:35:00Z">
        <w:r w:rsidR="00F555E4">
          <w:t xml:space="preserve">audio </w:t>
        </w:r>
      </w:ins>
      <w:r>
        <w:t xml:space="preserve">recorded by the microphone </w:t>
      </w:r>
      <w:r w:rsidR="005219B6">
        <w:t xml:space="preserve">from </w:t>
      </w:r>
      <w:r>
        <w:t xml:space="preserve">the </w:t>
      </w:r>
      <w:del w:id="55" w:author="David Xue" w:date="2014-05-29T10:35:00Z">
        <w:r w:rsidDel="00F555E4">
          <w:delText xml:space="preserve">overhead </w:delText>
        </w:r>
      </w:del>
      <w:ins w:id="56" w:author="David Xue" w:date="2014-05-29T10:35:00Z">
        <w:r w:rsidR="00F555E4">
          <w:t xml:space="preserve">scene </w:t>
        </w:r>
      </w:ins>
      <w:r>
        <w:t>camera.</w:t>
      </w:r>
      <w:r w:rsidR="009E59AA">
        <w:t xml:space="preserve"> The student researcher will be in the room </w:t>
      </w:r>
      <w:r w:rsidR="00A455B8">
        <w:t xml:space="preserve">adjacent </w:t>
      </w:r>
      <w:r w:rsidR="009E59AA">
        <w:t>to the washroom out of view of the child</w:t>
      </w:r>
      <w:r w:rsidR="00F96B47">
        <w:t xml:space="preserve"> for all phases</w:t>
      </w:r>
      <w:r w:rsidR="009E59AA">
        <w:t xml:space="preserve">. He will remotely control the </w:t>
      </w:r>
      <w:r w:rsidR="005219B6">
        <w:t>robot and the virtual avatar in</w:t>
      </w:r>
      <w:r w:rsidR="00683667">
        <w:t xml:space="preserve"> the i</w:t>
      </w:r>
      <w:r w:rsidR="009E59AA">
        <w:t xml:space="preserve">ntervention </w:t>
      </w:r>
      <w:r w:rsidR="00683667">
        <w:t>p</w:t>
      </w:r>
      <w:r w:rsidR="009E59AA">
        <w:t xml:space="preserve">hases. </w:t>
      </w:r>
      <w:r w:rsidR="00F96B47">
        <w:t xml:space="preserve">The parent will be with the child in the washroom for the </w:t>
      </w:r>
      <w:r w:rsidR="00683667">
        <w:t>b</w:t>
      </w:r>
      <w:r w:rsidR="00F96B47">
        <w:t xml:space="preserve">aseline </w:t>
      </w:r>
      <w:r w:rsidR="00683667">
        <w:t>p</w:t>
      </w:r>
      <w:r w:rsidR="00F96B47">
        <w:t xml:space="preserve">hase, and will be with the student researcher for the Intervention </w:t>
      </w:r>
      <w:r w:rsidR="005219B6">
        <w:t>P</w:t>
      </w:r>
      <w:r w:rsidR="00F96B47">
        <w:t>hases unless the child needs physical assistance from the parent.</w:t>
      </w:r>
    </w:p>
    <w:p w14:paraId="391FAA8C" w14:textId="77777777" w:rsidR="00957E13" w:rsidRPr="00F70B64" w:rsidRDefault="00957E13" w:rsidP="00307E21">
      <w:pPr>
        <w:rPr>
          <w:lang w:val="en-US"/>
        </w:rPr>
      </w:pPr>
    </w:p>
    <w:p w14:paraId="1ECC372C" w14:textId="35DDA9EC" w:rsidR="00C279AC" w:rsidRDefault="005765CC">
      <w:pPr>
        <w:rPr>
          <w:i/>
          <w:lang w:val="en-US"/>
        </w:rPr>
      </w:pPr>
      <w:r>
        <w:rPr>
          <w:i/>
          <w:lang w:val="en-US"/>
        </w:rPr>
        <w:t xml:space="preserve">Phase </w:t>
      </w:r>
      <w:r w:rsidR="008739DD">
        <w:rPr>
          <w:i/>
          <w:lang w:val="en-US"/>
        </w:rPr>
        <w:t>A</w:t>
      </w:r>
      <w:r>
        <w:rPr>
          <w:i/>
          <w:lang w:val="en-US"/>
        </w:rPr>
        <w:t xml:space="preserve"> (Baseline P</w:t>
      </w:r>
      <w:r w:rsidR="00C279AC">
        <w:rPr>
          <w:i/>
          <w:lang w:val="en-US"/>
        </w:rPr>
        <w:t>hase)</w:t>
      </w:r>
    </w:p>
    <w:p w14:paraId="453CE836" w14:textId="77777777" w:rsidR="001D0097" w:rsidRDefault="00241535" w:rsidP="001D0097">
      <w:r>
        <w:rPr>
          <w:lang w:val="en-US"/>
        </w:rPr>
        <w:t>Th</w:t>
      </w:r>
      <w:r w:rsidR="00060B7A">
        <w:rPr>
          <w:lang w:val="en-US"/>
        </w:rPr>
        <w:t>e first two visits will be the b</w:t>
      </w:r>
      <w:r>
        <w:rPr>
          <w:lang w:val="en-US"/>
        </w:rPr>
        <w:t xml:space="preserve">aseline </w:t>
      </w:r>
      <w:r w:rsidR="00060B7A">
        <w:rPr>
          <w:lang w:val="en-US"/>
        </w:rPr>
        <w:t>p</w:t>
      </w:r>
      <w:r>
        <w:rPr>
          <w:lang w:val="en-US"/>
        </w:rPr>
        <w:t xml:space="preserve">hase and will include sixteen trials of hand washing with eight trials for each visit. </w:t>
      </w:r>
      <w:del w:id="57" w:author="Ye, Bing" w:date="2014-06-03T15:56:00Z">
        <w:r w:rsidR="00117AC1" w:rsidDel="00951A41">
          <w:rPr>
            <w:lang w:val="en-US"/>
          </w:rPr>
          <w:delText xml:space="preserve"> </w:delText>
        </w:r>
      </w:del>
      <w:r>
        <w:rPr>
          <w:lang w:val="en-US"/>
        </w:rPr>
        <w:t>T</w:t>
      </w:r>
      <w:r w:rsidR="00B93B51">
        <w:rPr>
          <w:lang w:val="en-US"/>
        </w:rPr>
        <w:t>he child will be asked to complete the han</w:t>
      </w:r>
      <w:r w:rsidR="000508AF">
        <w:rPr>
          <w:lang w:val="en-US"/>
        </w:rPr>
        <w:t>d-</w:t>
      </w:r>
      <w:r w:rsidR="00B93B51">
        <w:rPr>
          <w:lang w:val="en-US"/>
        </w:rPr>
        <w:t>washing as independently</w:t>
      </w:r>
      <w:r w:rsidR="008B0219">
        <w:rPr>
          <w:lang w:val="en-US"/>
        </w:rPr>
        <w:t xml:space="preserve"> as possible. During this phase, the </w:t>
      </w:r>
      <w:r w:rsidR="00F45051">
        <w:rPr>
          <w:lang w:val="en-US"/>
        </w:rPr>
        <w:t>parent</w:t>
      </w:r>
      <w:r w:rsidR="008B0219">
        <w:rPr>
          <w:lang w:val="en-US"/>
        </w:rPr>
        <w:t xml:space="preserve"> will be present</w:t>
      </w:r>
      <w:r w:rsidR="007F0CA8">
        <w:rPr>
          <w:lang w:val="en-US"/>
        </w:rPr>
        <w:t xml:space="preserve"> in the washroom</w:t>
      </w:r>
      <w:r w:rsidR="008B0219">
        <w:rPr>
          <w:lang w:val="en-US"/>
        </w:rPr>
        <w:t xml:space="preserve"> while the child is completing the</w:t>
      </w:r>
      <w:r w:rsidR="006D3503">
        <w:rPr>
          <w:lang w:val="en-US"/>
        </w:rPr>
        <w:t xml:space="preserve"> hand</w:t>
      </w:r>
      <w:r w:rsidR="000508AF">
        <w:rPr>
          <w:lang w:val="en-US"/>
        </w:rPr>
        <w:t>-</w:t>
      </w:r>
      <w:r w:rsidR="006D3503">
        <w:rPr>
          <w:lang w:val="en-US"/>
        </w:rPr>
        <w:t>washing</w:t>
      </w:r>
      <w:r w:rsidR="009176AD">
        <w:rPr>
          <w:lang w:val="en-US"/>
        </w:rPr>
        <w:t xml:space="preserve"> tasks</w:t>
      </w:r>
      <w:r w:rsidR="006D3503">
        <w:rPr>
          <w:lang w:val="en-US"/>
        </w:rPr>
        <w:t xml:space="preserve">. </w:t>
      </w:r>
      <w:r w:rsidR="001978FE">
        <w:rPr>
          <w:lang w:val="en-US"/>
        </w:rPr>
        <w:t>T</w:t>
      </w:r>
      <w:r w:rsidR="001978FE">
        <w:t xml:space="preserve">he parent will </w:t>
      </w:r>
      <w:r w:rsidR="00297BC4">
        <w:t xml:space="preserve">verbally </w:t>
      </w:r>
      <w:r w:rsidR="00E063FF">
        <w:t>and/</w:t>
      </w:r>
      <w:r w:rsidR="00297BC4">
        <w:t xml:space="preserve">or physically assist </w:t>
      </w:r>
      <w:r w:rsidR="00524061">
        <w:t xml:space="preserve">and give reinforcement to </w:t>
      </w:r>
      <w:r w:rsidR="001978FE">
        <w:t>the child whenever the parent feels necessary.</w:t>
      </w:r>
      <w:r>
        <w:t xml:space="preserve"> </w:t>
      </w:r>
    </w:p>
    <w:p w14:paraId="7AA28346" w14:textId="77777777" w:rsidR="001D0097" w:rsidRDefault="001D0097" w:rsidP="001D0097"/>
    <w:p w14:paraId="08BBE4A3" w14:textId="70122C39" w:rsidR="00D94E59" w:rsidRDefault="001D0097" w:rsidP="001D0097">
      <w:pPr>
        <w:rPr>
          <w:lang w:val="en-US"/>
        </w:rPr>
      </w:pPr>
      <w:r>
        <w:t>Before proceeding to the intervention phases</w:t>
      </w:r>
      <w:r w:rsidR="00BE7FC9">
        <w:t xml:space="preserve"> (phase B and C)</w:t>
      </w:r>
      <w:r>
        <w:t>, two time values are determined from analysing the child's behaviours during the baseline phase</w:t>
      </w:r>
      <w:r w:rsidR="00FB1D65">
        <w:t xml:space="preserve"> (phase A)</w:t>
      </w:r>
      <w:r>
        <w:t>. These two values are</w:t>
      </w:r>
      <w:r w:rsidR="00B84172">
        <w:t>:</w:t>
      </w:r>
      <w:r>
        <w:t xml:space="preserve"> the </w:t>
      </w:r>
      <w:r w:rsidR="00F804C5">
        <w:t xml:space="preserve">amount of </w:t>
      </w:r>
      <w:r>
        <w:t>time the parent allows the child to start a task before prompting and the child's response time to the parent's prompts. These two time values will determine two specified wait times used in the interventio</w:t>
      </w:r>
      <w:r w:rsidR="00717F0C">
        <w:t xml:space="preserve">n phases, namely the "task </w:t>
      </w:r>
      <w:r w:rsidR="00FF69AD">
        <w:t>self-initiation</w:t>
      </w:r>
      <w:r>
        <w:t xml:space="preserve"> wait time" and the "response to prompt wait time".</w:t>
      </w:r>
      <w:r w:rsidR="00F447AA">
        <w:t xml:space="preserve"> These two specified wait times are different for each child, but remains the same for the child throughout the remaining trials.</w:t>
      </w:r>
      <w:r w:rsidR="002B03D4">
        <w:t xml:space="preserve"> One other</w:t>
      </w:r>
      <w:r>
        <w:t xml:space="preserve"> specified wait time </w:t>
      </w:r>
      <w:r>
        <w:lastRenderedPageBreak/>
        <w:t xml:space="preserve">called "task execution timeout" will not be determined from </w:t>
      </w:r>
      <w:r w:rsidR="0003417F">
        <w:t xml:space="preserve">the </w:t>
      </w:r>
      <w:r>
        <w:t>baseline phase, but will be fixed to half a minute for every child.</w:t>
      </w:r>
    </w:p>
    <w:p w14:paraId="4763DB83" w14:textId="6D41A5CE" w:rsidR="00B93B51" w:rsidRPr="005219B6" w:rsidRDefault="008B0219">
      <w:pPr>
        <w:rPr>
          <w:lang w:val="en-US"/>
        </w:rPr>
      </w:pPr>
      <w:r>
        <w:rPr>
          <w:lang w:val="en-US"/>
        </w:rPr>
        <w:t xml:space="preserve"> </w:t>
      </w:r>
    </w:p>
    <w:p w14:paraId="3BF2FD2A" w14:textId="326F40CB" w:rsidR="00F2036A" w:rsidRDefault="00C279AC">
      <w:pPr>
        <w:rPr>
          <w:lang w:val="en-US"/>
        </w:rPr>
      </w:pPr>
      <w:r>
        <w:rPr>
          <w:i/>
          <w:lang w:val="en-US"/>
        </w:rPr>
        <w:t xml:space="preserve">Phases </w:t>
      </w:r>
      <w:r w:rsidR="008739DD">
        <w:rPr>
          <w:i/>
          <w:lang w:val="en-US"/>
        </w:rPr>
        <w:t>B</w:t>
      </w:r>
      <w:r>
        <w:rPr>
          <w:i/>
          <w:lang w:val="en-US"/>
        </w:rPr>
        <w:t xml:space="preserve"> and </w:t>
      </w:r>
      <w:r w:rsidR="008739DD">
        <w:rPr>
          <w:i/>
          <w:lang w:val="en-US"/>
        </w:rPr>
        <w:t>C</w:t>
      </w:r>
      <w:r>
        <w:rPr>
          <w:i/>
          <w:lang w:val="en-US"/>
        </w:rPr>
        <w:t xml:space="preserve"> (Intervention </w:t>
      </w:r>
      <w:r w:rsidR="005765CC">
        <w:rPr>
          <w:i/>
          <w:lang w:val="en-US"/>
        </w:rPr>
        <w:t>P</w:t>
      </w:r>
      <w:r>
        <w:rPr>
          <w:i/>
          <w:lang w:val="en-US"/>
        </w:rPr>
        <w:t>hase</w:t>
      </w:r>
      <w:r w:rsidR="00CC4AB9">
        <w:rPr>
          <w:i/>
          <w:lang w:val="en-US"/>
        </w:rPr>
        <w:t>s</w:t>
      </w:r>
      <w:r>
        <w:rPr>
          <w:i/>
          <w:lang w:val="en-US"/>
        </w:rPr>
        <w:t>)</w:t>
      </w:r>
    </w:p>
    <w:p w14:paraId="0EDE90EF" w14:textId="36801D14" w:rsidR="00563934" w:rsidDel="00D874F7" w:rsidRDefault="00241535" w:rsidP="00154F86">
      <w:pPr>
        <w:rPr>
          <w:del w:id="58" w:author="David Xue" w:date="2014-06-01T21:42:00Z"/>
          <w:lang w:val="en-US"/>
        </w:rPr>
      </w:pPr>
      <w:r>
        <w:rPr>
          <w:lang w:val="en-US"/>
        </w:rPr>
        <w:t xml:space="preserve">The rest </w:t>
      </w:r>
      <w:r w:rsidR="00060B7A">
        <w:rPr>
          <w:lang w:val="en-US"/>
        </w:rPr>
        <w:t>of the four visits will be the i</w:t>
      </w:r>
      <w:r>
        <w:rPr>
          <w:lang w:val="en-US"/>
        </w:rPr>
        <w:t xml:space="preserve">ntervention </w:t>
      </w:r>
      <w:r w:rsidR="00060B7A">
        <w:rPr>
          <w:lang w:val="en-US"/>
        </w:rPr>
        <w:t>p</w:t>
      </w:r>
      <w:r>
        <w:rPr>
          <w:lang w:val="en-US"/>
        </w:rPr>
        <w:t xml:space="preserve">hases and will include thirty-two trials of hand washing with eight trials for each visit. </w:t>
      </w:r>
      <w:r w:rsidR="00733FC4">
        <w:rPr>
          <w:lang w:val="en-US"/>
        </w:rPr>
        <w:t xml:space="preserve">The child will be asked to wash his/her hands alone in the washroom. </w:t>
      </w:r>
      <w:ins w:id="59" w:author="David Xue" w:date="2014-06-01T20:03:00Z">
        <w:r w:rsidR="003F4ECE">
          <w:rPr>
            <w:lang w:val="en-US"/>
          </w:rPr>
          <w:t xml:space="preserve">During each trial, </w:t>
        </w:r>
      </w:ins>
      <w:del w:id="60" w:author="Ye, Bing" w:date="2014-06-03T11:14:00Z">
        <w:r w:rsidR="00A55610" w:rsidDel="0058501C">
          <w:rPr>
            <w:lang w:val="en-US"/>
          </w:rPr>
          <w:delText>F</w:delText>
        </w:r>
      </w:del>
      <w:ins w:id="61" w:author="David Xue" w:date="2014-06-01T20:03:00Z">
        <w:del w:id="62" w:author="Ye, Bing" w:date="2014-06-03T11:14:00Z">
          <w:r w:rsidR="003F4ECE" w:rsidDel="0058501C">
            <w:rPr>
              <w:lang w:val="en-US"/>
            </w:rPr>
            <w:delText>f</w:delText>
          </w:r>
        </w:del>
      </w:ins>
      <w:del w:id="63" w:author="Ye, Bing" w:date="2014-06-03T11:14:00Z">
        <w:r w:rsidR="006166C9" w:rsidDel="0058501C">
          <w:rPr>
            <w:lang w:val="en-US"/>
          </w:rPr>
          <w:delText xml:space="preserve">or each </w:delText>
        </w:r>
      </w:del>
      <w:ins w:id="64" w:author="David Xue" w:date="2014-06-01T20:03:00Z">
        <w:del w:id="65" w:author="Ye, Bing" w:date="2014-06-03T11:14:00Z">
          <w:r w:rsidR="003F4ECE" w:rsidDel="0058501C">
            <w:rPr>
              <w:lang w:val="en-US"/>
            </w:rPr>
            <w:delText xml:space="preserve">every </w:delText>
          </w:r>
        </w:del>
      </w:ins>
      <w:del w:id="66" w:author="Ye, Bing" w:date="2014-06-03T11:14:00Z">
        <w:r w:rsidR="006166C9" w:rsidDel="0058501C">
          <w:rPr>
            <w:lang w:val="en-US"/>
          </w:rPr>
          <w:delText>task</w:delText>
        </w:r>
        <w:r w:rsidR="002A7294" w:rsidDel="0058501C">
          <w:rPr>
            <w:lang w:val="en-US"/>
          </w:rPr>
          <w:delText xml:space="preserve"> of </w:delText>
        </w:r>
        <w:r w:rsidR="007A1920" w:rsidDel="0058501C">
          <w:rPr>
            <w:lang w:val="en-US"/>
          </w:rPr>
          <w:delText xml:space="preserve">the </w:delText>
        </w:r>
        <w:r w:rsidR="002A7294" w:rsidDel="0058501C">
          <w:rPr>
            <w:lang w:val="en-US"/>
          </w:rPr>
          <w:delText>hand</w:delText>
        </w:r>
        <w:r w:rsidR="001516A7" w:rsidDel="0058501C">
          <w:rPr>
            <w:lang w:val="en-US"/>
          </w:rPr>
          <w:delText>-</w:delText>
        </w:r>
        <w:r w:rsidR="002A7294" w:rsidDel="0058501C">
          <w:rPr>
            <w:lang w:val="en-US"/>
          </w:rPr>
          <w:delText>washing</w:delText>
        </w:r>
        <w:r w:rsidR="006166C9" w:rsidDel="0058501C">
          <w:rPr>
            <w:lang w:val="en-US"/>
          </w:rPr>
          <w:delText>,</w:delText>
        </w:r>
      </w:del>
      <w:del w:id="67" w:author="Ye, Bing" w:date="2014-06-03T14:54:00Z">
        <w:r w:rsidR="006166C9" w:rsidDel="00611DFC">
          <w:rPr>
            <w:lang w:val="en-US"/>
          </w:rPr>
          <w:delText xml:space="preserve"> </w:delText>
        </w:r>
      </w:del>
      <w:ins w:id="68" w:author="David Xue" w:date="2014-06-01T20:04:00Z">
        <w:r w:rsidR="005D6B1E">
          <w:rPr>
            <w:lang w:val="en-US"/>
          </w:rPr>
          <w:t xml:space="preserve">the student researcher </w:t>
        </w:r>
      </w:ins>
      <w:ins w:id="69" w:author="Ye, Bing" w:date="2014-06-03T09:52:00Z">
        <w:r w:rsidR="009A0CE6">
          <w:rPr>
            <w:lang w:val="en-US"/>
          </w:rPr>
          <w:t xml:space="preserve">will </w:t>
        </w:r>
      </w:ins>
      <w:ins w:id="70" w:author="David Xue" w:date="2014-06-01T20:04:00Z">
        <w:del w:id="71" w:author="Ye, Bing" w:date="2014-06-03T11:21:00Z">
          <w:r w:rsidR="005D6B1E" w:rsidDel="00653E01">
            <w:rPr>
              <w:lang w:val="en-US"/>
            </w:rPr>
            <w:delText xml:space="preserve">first </w:delText>
          </w:r>
        </w:del>
        <w:r w:rsidR="005D6B1E">
          <w:rPr>
            <w:lang w:val="en-US"/>
          </w:rPr>
          <w:t>wait</w:t>
        </w:r>
        <w:del w:id="72" w:author="Ye, Bing" w:date="2014-06-03T09:52:00Z">
          <w:r w:rsidR="005D6B1E" w:rsidDel="009A0CE6">
            <w:rPr>
              <w:lang w:val="en-US"/>
            </w:rPr>
            <w:delText>s</w:delText>
          </w:r>
        </w:del>
        <w:r w:rsidR="005D6B1E">
          <w:rPr>
            <w:lang w:val="en-US"/>
          </w:rPr>
          <w:t xml:space="preserve"> for the child to </w:t>
        </w:r>
        <w:del w:id="73" w:author="Ye, Bing" w:date="2014-06-03T11:11:00Z">
          <w:r w:rsidR="005D6B1E" w:rsidDel="0058501C">
            <w:rPr>
              <w:lang w:val="en-US"/>
            </w:rPr>
            <w:delText>take action</w:delText>
          </w:r>
        </w:del>
      </w:ins>
      <w:ins w:id="74" w:author="Ye, Bing" w:date="2014-06-03T11:11:00Z">
        <w:r w:rsidR="0058501C">
          <w:rPr>
            <w:lang w:val="en-US"/>
          </w:rPr>
          <w:t xml:space="preserve">start </w:t>
        </w:r>
      </w:ins>
      <w:ins w:id="75" w:author="Ye, Bing" w:date="2014-06-03T11:51:00Z">
        <w:r w:rsidR="002807EA">
          <w:rPr>
            <w:lang w:val="en-US"/>
          </w:rPr>
          <w:t>each</w:t>
        </w:r>
      </w:ins>
      <w:ins w:id="76" w:author="Ye, Bing" w:date="2014-06-03T11:11:00Z">
        <w:r w:rsidR="0058501C">
          <w:rPr>
            <w:lang w:val="en-US"/>
          </w:rPr>
          <w:t xml:space="preserve"> task</w:t>
        </w:r>
      </w:ins>
      <w:ins w:id="77" w:author="David Xue" w:date="2014-06-01T20:04:00Z">
        <w:r w:rsidR="005D6B1E">
          <w:rPr>
            <w:lang w:val="en-US"/>
          </w:rPr>
          <w:t xml:space="preserve">. </w:t>
        </w:r>
      </w:ins>
      <w:ins w:id="78" w:author="Ye, Bing" w:date="2014-06-03T11:23:00Z">
        <w:r w:rsidR="00653E01">
          <w:rPr>
            <w:lang w:val="en-US"/>
          </w:rPr>
          <w:t xml:space="preserve">If the child has trouble to initiate </w:t>
        </w:r>
      </w:ins>
      <w:ins w:id="79" w:author="Ye, Bing" w:date="2014-06-03T11:24:00Z">
        <w:r w:rsidR="00653E01">
          <w:rPr>
            <w:lang w:val="en-US"/>
          </w:rPr>
          <w:t>a</w:t>
        </w:r>
      </w:ins>
      <w:ins w:id="80" w:author="Ye, Bing" w:date="2014-06-03T11:23:00Z">
        <w:r w:rsidR="00653E01">
          <w:rPr>
            <w:lang w:val="en-US"/>
          </w:rPr>
          <w:t xml:space="preserve"> task</w:t>
        </w:r>
      </w:ins>
      <w:ins w:id="81" w:author="Ye, Bing" w:date="2014-06-03T11:24:00Z">
        <w:r w:rsidR="00653E01">
          <w:rPr>
            <w:lang w:val="en-US"/>
          </w:rPr>
          <w:t xml:space="preserve"> within </w:t>
        </w:r>
      </w:ins>
      <w:r w:rsidR="0038485E">
        <w:rPr>
          <w:lang w:val="en-US"/>
        </w:rPr>
        <w:t>the “</w:t>
      </w:r>
      <w:r w:rsidR="00891C2A">
        <w:rPr>
          <w:lang w:val="en-US"/>
        </w:rPr>
        <w:t>task self-</w:t>
      </w:r>
      <w:r w:rsidR="0038485E" w:rsidRPr="0038485E">
        <w:rPr>
          <w:lang w:val="en-US"/>
        </w:rPr>
        <w:t>initiation wait time</w:t>
      </w:r>
      <w:r w:rsidR="0038485E">
        <w:rPr>
          <w:lang w:val="en-US"/>
        </w:rPr>
        <w:t>”</w:t>
      </w:r>
      <w:ins w:id="82" w:author="Ye, Bing" w:date="2014-06-03T11:23:00Z">
        <w:r w:rsidR="00653E01">
          <w:rPr>
            <w:lang w:val="en-US"/>
          </w:rPr>
          <w:t>, an appropriate prompt will be delivered</w:t>
        </w:r>
      </w:ins>
      <w:ins w:id="83" w:author="Ye, Bing" w:date="2014-06-03T11:24:00Z">
        <w:r w:rsidR="00653E01">
          <w:rPr>
            <w:lang w:val="en-US"/>
          </w:rPr>
          <w:t xml:space="preserve"> from the prompting agent (NAO or </w:t>
        </w:r>
      </w:ins>
      <w:ins w:id="84" w:author="Ye, Bing" w:date="2014-06-03T11:25:00Z">
        <w:r w:rsidR="00653E01">
          <w:rPr>
            <w:lang w:val="en-US"/>
          </w:rPr>
          <w:t xml:space="preserve">the </w:t>
        </w:r>
      </w:ins>
      <w:ins w:id="85" w:author="Ye, Bing" w:date="2014-06-03T11:24:00Z">
        <w:r w:rsidR="00653E01">
          <w:rPr>
            <w:lang w:val="en-US"/>
          </w:rPr>
          <w:t>virtual</w:t>
        </w:r>
      </w:ins>
      <w:ins w:id="86" w:author="Ye, Bing" w:date="2014-06-03T11:25:00Z">
        <w:r w:rsidR="00653E01">
          <w:rPr>
            <w:lang w:val="en-US"/>
          </w:rPr>
          <w:t xml:space="preserve"> avatar)</w:t>
        </w:r>
      </w:ins>
      <w:ins w:id="87" w:author="Ye, Bing" w:date="2014-06-03T11:37:00Z">
        <w:r w:rsidR="00641946">
          <w:rPr>
            <w:lang w:val="en-US"/>
          </w:rPr>
          <w:t xml:space="preserve"> in order to help </w:t>
        </w:r>
      </w:ins>
      <w:ins w:id="88" w:author="Ye, Bing" w:date="2014-06-03T11:49:00Z">
        <w:r w:rsidR="00646117">
          <w:rPr>
            <w:lang w:val="en-US"/>
          </w:rPr>
          <w:t xml:space="preserve">the child </w:t>
        </w:r>
      </w:ins>
      <w:ins w:id="89" w:author="Ye, Bing" w:date="2014-06-03T11:37:00Z">
        <w:r w:rsidR="00641946">
          <w:rPr>
            <w:lang w:val="en-US"/>
          </w:rPr>
          <w:t>complete the task</w:t>
        </w:r>
      </w:ins>
      <w:ins w:id="90" w:author="Ye, Bing" w:date="2014-06-03T11:23:00Z">
        <w:r w:rsidR="00653E01">
          <w:rPr>
            <w:lang w:val="en-US"/>
          </w:rPr>
          <w:t xml:space="preserve">. </w:t>
        </w:r>
      </w:ins>
      <w:ins w:id="91" w:author="David Xue" w:date="2014-06-01T20:05:00Z">
        <w:del w:id="92" w:author="Ye, Bing" w:date="2014-06-03T11:25:00Z">
          <w:r w:rsidR="005D6B1E" w:rsidDel="00653E01">
            <w:rPr>
              <w:lang w:val="en-US"/>
            </w:rPr>
            <w:delText xml:space="preserve">If </w:delText>
          </w:r>
        </w:del>
      </w:ins>
      <w:ins w:id="93" w:author="David Xue" w:date="2014-06-01T20:06:00Z">
        <w:del w:id="94" w:author="Ye, Bing" w:date="2014-06-03T11:25:00Z">
          <w:r w:rsidR="005D6B1E" w:rsidDel="00653E01">
            <w:rPr>
              <w:lang w:val="en-US"/>
            </w:rPr>
            <w:delText xml:space="preserve">a specified wait time is exceeded, the student researcher </w:delText>
          </w:r>
        </w:del>
        <w:del w:id="95" w:author="Ye, Bing" w:date="2014-06-03T10:07:00Z">
          <w:r w:rsidR="005D6B1E" w:rsidDel="004F326D">
            <w:rPr>
              <w:lang w:val="en-US"/>
            </w:rPr>
            <w:delText xml:space="preserve">then </w:delText>
          </w:r>
        </w:del>
      </w:ins>
      <w:ins w:id="96" w:author="David Xue" w:date="2014-06-01T20:08:00Z">
        <w:del w:id="97" w:author="Ye, Bing" w:date="2014-06-03T11:25:00Z">
          <w:r w:rsidR="00762D52" w:rsidDel="00653E01">
            <w:rPr>
              <w:lang w:val="en-US"/>
            </w:rPr>
            <w:delText>deliver</w:delText>
          </w:r>
        </w:del>
      </w:ins>
      <w:ins w:id="98" w:author="David Xue" w:date="2014-06-01T20:09:00Z">
        <w:del w:id="99" w:author="Ye, Bing" w:date="2014-06-03T09:53:00Z">
          <w:r w:rsidR="00512536" w:rsidDel="009A0CE6">
            <w:rPr>
              <w:lang w:val="en-US"/>
            </w:rPr>
            <w:delText>s</w:delText>
          </w:r>
        </w:del>
      </w:ins>
      <w:ins w:id="100" w:author="David Xue" w:date="2014-06-01T20:06:00Z">
        <w:del w:id="101" w:author="Ye, Bing" w:date="2014-06-03T11:25:00Z">
          <w:r w:rsidR="005D6B1E" w:rsidDel="00653E01">
            <w:rPr>
              <w:lang w:val="en-US"/>
            </w:rPr>
            <w:delText xml:space="preserve"> </w:delText>
          </w:r>
        </w:del>
      </w:ins>
      <w:ins w:id="102" w:author="David Xue" w:date="2014-06-01T20:07:00Z">
        <w:del w:id="103" w:author="Ye, Bing" w:date="2014-06-03T11:25:00Z">
          <w:r w:rsidR="005D6B1E" w:rsidDel="00653E01">
            <w:rPr>
              <w:lang w:val="en-US"/>
            </w:rPr>
            <w:delText xml:space="preserve">the </w:delText>
          </w:r>
        </w:del>
      </w:ins>
      <w:del w:id="104" w:author="Ye, Bing" w:date="2014-06-03T11:25:00Z">
        <w:r w:rsidR="006166C9" w:rsidDel="00653E01">
          <w:rPr>
            <w:lang w:val="en-US"/>
          </w:rPr>
          <w:delText xml:space="preserve">if the child </w:delText>
        </w:r>
        <w:r w:rsidR="00BB4E59" w:rsidDel="00653E01">
          <w:rPr>
            <w:lang w:val="en-US"/>
          </w:rPr>
          <w:delText xml:space="preserve">does not </w:delText>
        </w:r>
      </w:del>
      <w:del w:id="105" w:author="David Xue" w:date="2014-06-01T20:07:00Z">
        <w:r w:rsidR="00BB4E59" w:rsidDel="005D6B1E">
          <w:rPr>
            <w:lang w:val="en-US"/>
          </w:rPr>
          <w:delText xml:space="preserve">start </w:delText>
        </w:r>
        <w:r w:rsidR="00EC7F0D" w:rsidDel="005D6B1E">
          <w:rPr>
            <w:lang w:val="en-US"/>
          </w:rPr>
          <w:delText xml:space="preserve">a </w:delText>
        </w:r>
        <w:r w:rsidR="00BB4E59" w:rsidDel="005D6B1E">
          <w:rPr>
            <w:lang w:val="en-US"/>
          </w:rPr>
          <w:delText xml:space="preserve">task in </w:delText>
        </w:r>
        <w:r w:rsidR="0006791F" w:rsidRPr="0011614E" w:rsidDel="005D6B1E">
          <w:rPr>
            <w:highlight w:val="yellow"/>
            <w:lang w:val="en-US"/>
            <w:rPrChange w:id="106" w:author="David Xue" w:date="2014-05-27T23:21:00Z">
              <w:rPr>
                <w:lang w:val="en-US"/>
              </w:rPr>
            </w:rPrChange>
          </w:rPr>
          <w:delText xml:space="preserve">10 </w:delText>
        </w:r>
        <w:r w:rsidR="00BB4E59" w:rsidRPr="0011614E" w:rsidDel="005D6B1E">
          <w:rPr>
            <w:highlight w:val="yellow"/>
            <w:lang w:val="en-US"/>
            <w:rPrChange w:id="107" w:author="David Xue" w:date="2014-05-27T23:21:00Z">
              <w:rPr>
                <w:lang w:val="en-US"/>
              </w:rPr>
            </w:rPrChange>
          </w:rPr>
          <w:delText>seconds</w:delText>
        </w:r>
        <w:r w:rsidR="00BB4E59" w:rsidDel="005D6B1E">
          <w:rPr>
            <w:lang w:val="en-US"/>
          </w:rPr>
          <w:delText xml:space="preserve">, </w:delText>
        </w:r>
        <w:r w:rsidR="00DD7314" w:rsidDel="005D6B1E">
          <w:rPr>
            <w:lang w:val="en-US"/>
          </w:rPr>
          <w:delText xml:space="preserve">either </w:delText>
        </w:r>
        <w:r w:rsidR="00BB4E59" w:rsidDel="005D6B1E">
          <w:rPr>
            <w:lang w:val="en-US"/>
          </w:rPr>
          <w:delText xml:space="preserve">the NAO robot or the virtual avatar will </w:delText>
        </w:r>
        <w:r w:rsidR="00BC4D00" w:rsidDel="005D6B1E">
          <w:rPr>
            <w:lang w:val="en-US"/>
          </w:rPr>
          <w:delText xml:space="preserve">start </w:delText>
        </w:r>
        <w:r w:rsidR="000434A6" w:rsidDel="005D6B1E">
          <w:rPr>
            <w:lang w:val="en-US"/>
          </w:rPr>
          <w:delText>interact</w:delText>
        </w:r>
        <w:r w:rsidR="00BC4D00" w:rsidDel="005D6B1E">
          <w:rPr>
            <w:lang w:val="en-US"/>
          </w:rPr>
          <w:delText>ing</w:delText>
        </w:r>
        <w:r w:rsidR="000434A6" w:rsidDel="005D6B1E">
          <w:rPr>
            <w:lang w:val="en-US"/>
          </w:rPr>
          <w:delText xml:space="preserve"> with </w:delText>
        </w:r>
      </w:del>
      <w:del w:id="108" w:author="Ye, Bing" w:date="2014-06-03T11:25:00Z">
        <w:r w:rsidR="00BB4E59" w:rsidDel="00653E01">
          <w:rPr>
            <w:lang w:val="en-US"/>
          </w:rPr>
          <w:delText>the child</w:delText>
        </w:r>
        <w:r w:rsidR="000434A6" w:rsidDel="00653E01">
          <w:rPr>
            <w:lang w:val="en-US"/>
          </w:rPr>
          <w:delText xml:space="preserve"> and </w:delText>
        </w:r>
        <w:r w:rsidR="00BC4D00" w:rsidDel="00653E01">
          <w:rPr>
            <w:lang w:val="en-US"/>
          </w:rPr>
          <w:delText xml:space="preserve">will provide appropriate </w:delText>
        </w:r>
        <w:r w:rsidR="000434A6" w:rsidDel="00653E01">
          <w:rPr>
            <w:lang w:val="en-US"/>
          </w:rPr>
          <w:delText>prompt</w:delText>
        </w:r>
        <w:r w:rsidR="00BC4D00" w:rsidDel="00653E01">
          <w:rPr>
            <w:lang w:val="en-US"/>
          </w:rPr>
          <w:delText xml:space="preserve"> that is</w:delText>
        </w:r>
        <w:r w:rsidR="0046062E" w:rsidDel="00653E01">
          <w:rPr>
            <w:lang w:val="en-US"/>
          </w:rPr>
          <w:delText xml:space="preserve"> </w:delText>
        </w:r>
        <w:r w:rsidR="00A37914" w:rsidDel="00653E01">
          <w:rPr>
            <w:lang w:val="en-US"/>
          </w:rPr>
          <w:delText xml:space="preserve">needed </w:delText>
        </w:r>
        <w:r w:rsidR="0046062E" w:rsidDel="00653E01">
          <w:rPr>
            <w:lang w:val="en-US"/>
          </w:rPr>
          <w:delText>to complete the task</w:delText>
        </w:r>
      </w:del>
      <w:ins w:id="109" w:author="David Xue" w:date="2014-06-01T20:09:00Z">
        <w:del w:id="110" w:author="Ye, Bing" w:date="2014-06-03T11:25:00Z">
          <w:r w:rsidR="00B24662" w:rsidDel="00653E01">
            <w:rPr>
              <w:lang w:val="en-US"/>
            </w:rPr>
            <w:delText xml:space="preserve"> </w:delText>
          </w:r>
          <w:r w:rsidR="00AA0B23" w:rsidDel="00653E01">
            <w:rPr>
              <w:lang w:val="en-US"/>
            </w:rPr>
            <w:delText xml:space="preserve">using </w:delText>
          </w:r>
          <w:r w:rsidR="00B24662" w:rsidDel="00653E01">
            <w:rPr>
              <w:lang w:val="en-US"/>
            </w:rPr>
            <w:delText>NAO or the virtual avatar</w:delText>
          </w:r>
        </w:del>
      </w:ins>
      <w:del w:id="111" w:author="Ye, Bing" w:date="2014-06-03T11:25:00Z">
        <w:r w:rsidR="00BB4E59" w:rsidDel="00653E01">
          <w:rPr>
            <w:lang w:val="en-US"/>
          </w:rPr>
          <w:delText>.</w:delText>
        </w:r>
      </w:del>
      <w:ins w:id="112" w:author="David Xue" w:date="2014-06-01T20:07:00Z">
        <w:del w:id="113" w:author="Ye, Bing" w:date="2014-06-03T11:25:00Z">
          <w:r w:rsidR="00006458" w:rsidDel="00653E01">
            <w:rPr>
              <w:lang w:val="en-US"/>
            </w:rPr>
            <w:delText xml:space="preserve"> </w:delText>
          </w:r>
        </w:del>
      </w:ins>
      <w:ins w:id="114" w:author="David Xue" w:date="2014-06-01T20:09:00Z">
        <w:del w:id="115" w:author="Ye, Bing" w:date="2014-06-03T10:04:00Z">
          <w:r w:rsidR="00B33104" w:rsidDel="00A77B2E">
            <w:rPr>
              <w:lang w:val="en-US"/>
            </w:rPr>
            <w:delText>After which t</w:delText>
          </w:r>
        </w:del>
      </w:ins>
      <w:ins w:id="116" w:author="David Xue" w:date="2014-06-01T20:08:00Z">
        <w:del w:id="117" w:author="Ye, Bing" w:date="2014-06-03T10:04:00Z">
          <w:r w:rsidR="00762D52" w:rsidDel="00A77B2E">
            <w:rPr>
              <w:lang w:val="en-US"/>
            </w:rPr>
            <w:delText xml:space="preserve">he student researcher </w:delText>
          </w:r>
        </w:del>
      </w:ins>
      <w:ins w:id="118" w:author="David Xue" w:date="2014-06-01T20:09:00Z">
        <w:del w:id="119" w:author="Ye, Bing" w:date="2014-06-03T10:04:00Z">
          <w:r w:rsidR="00B33104" w:rsidDel="00A77B2E">
            <w:rPr>
              <w:lang w:val="en-US"/>
            </w:rPr>
            <w:delText>waits for the child to take action again up to a specified wait time.</w:delText>
          </w:r>
        </w:del>
      </w:ins>
      <w:ins w:id="120" w:author="Ye, Bing" w:date="2014-06-03T10:04:00Z">
        <w:r w:rsidR="00A77B2E">
          <w:rPr>
            <w:lang w:val="en-US"/>
          </w:rPr>
          <w:t>If the child does not respond to the prompt</w:t>
        </w:r>
      </w:ins>
      <w:ins w:id="121" w:author="David Xue" w:date="2014-06-01T20:09:00Z">
        <w:r w:rsidR="00B33104">
          <w:rPr>
            <w:lang w:val="en-US"/>
          </w:rPr>
          <w:t xml:space="preserve"> </w:t>
        </w:r>
      </w:ins>
      <w:ins w:id="122" w:author="Ye, Bing" w:date="2014-06-03T10:08:00Z">
        <w:r w:rsidR="004F326D">
          <w:rPr>
            <w:lang w:val="en-US"/>
          </w:rPr>
          <w:t xml:space="preserve">within </w:t>
        </w:r>
      </w:ins>
      <w:ins w:id="123" w:author="Ye, Bing" w:date="2014-06-03T15:58:00Z">
        <w:r w:rsidR="00951A41">
          <w:rPr>
            <w:lang w:val="en-US"/>
          </w:rPr>
          <w:t>the</w:t>
        </w:r>
      </w:ins>
      <w:ins w:id="124" w:author="Ye, Bing" w:date="2014-06-03T10:08:00Z">
        <w:r w:rsidR="004F326D">
          <w:rPr>
            <w:lang w:val="en-US"/>
          </w:rPr>
          <w:t xml:space="preserve"> </w:t>
        </w:r>
      </w:ins>
      <w:r w:rsidR="005369CF">
        <w:rPr>
          <w:lang w:val="en-US"/>
        </w:rPr>
        <w:t>“</w:t>
      </w:r>
      <w:r w:rsidR="005369CF" w:rsidRPr="005369CF">
        <w:rPr>
          <w:lang w:val="en-US"/>
        </w:rPr>
        <w:t>response to prompt wait time</w:t>
      </w:r>
      <w:r w:rsidR="005369CF">
        <w:rPr>
          <w:lang w:val="en-US"/>
        </w:rPr>
        <w:t>”,</w:t>
      </w:r>
      <w:ins w:id="125" w:author="David Xue" w:date="2014-06-01T20:10:00Z">
        <w:del w:id="126" w:author="Ye, Bing" w:date="2014-06-03T10:09:00Z">
          <w:r w:rsidR="00B33104" w:rsidDel="004F326D">
            <w:rPr>
              <w:lang w:val="en-US"/>
            </w:rPr>
            <w:delText xml:space="preserve">f no actions still from the child, the student researcher delivers </w:delText>
          </w:r>
        </w:del>
      </w:ins>
      <w:ins w:id="127" w:author="Ye, Bing" w:date="2014-06-03T10:09:00Z">
        <w:r w:rsidR="004F326D">
          <w:rPr>
            <w:lang w:val="en-US"/>
          </w:rPr>
          <w:t xml:space="preserve"> </w:t>
        </w:r>
      </w:ins>
      <w:ins w:id="128" w:author="David Xue" w:date="2014-06-01T20:10:00Z">
        <w:r w:rsidR="00B33104">
          <w:rPr>
            <w:lang w:val="en-US"/>
          </w:rPr>
          <w:t>an attention grabber</w:t>
        </w:r>
      </w:ins>
      <w:ins w:id="129" w:author="Ye, Bing" w:date="2014-06-03T10:09:00Z">
        <w:r w:rsidR="004F326D">
          <w:rPr>
            <w:lang w:val="en-US"/>
          </w:rPr>
          <w:t xml:space="preserve"> will be delivered</w:t>
        </w:r>
      </w:ins>
      <w:ins w:id="130" w:author="David Xue" w:date="2014-06-01T20:10:00Z">
        <w:r w:rsidR="00B33104">
          <w:rPr>
            <w:lang w:val="en-US"/>
          </w:rPr>
          <w:t xml:space="preserve"> </w:t>
        </w:r>
      </w:ins>
      <w:ins w:id="131" w:author="Ye, Bing" w:date="2014-06-03T10:12:00Z">
        <w:r w:rsidR="004F326D">
          <w:rPr>
            <w:lang w:val="en-US"/>
          </w:rPr>
          <w:t xml:space="preserve">to </w:t>
        </w:r>
      </w:ins>
      <w:ins w:id="132" w:author="Ye, Bing" w:date="2014-06-03T10:14:00Z">
        <w:r w:rsidR="004F326D">
          <w:rPr>
            <w:lang w:val="en-US"/>
          </w:rPr>
          <w:t xml:space="preserve">capture the child’s attention </w:t>
        </w:r>
      </w:ins>
      <w:ins w:id="133" w:author="Ye, Bing" w:date="2014-06-03T10:10:00Z">
        <w:r w:rsidR="004F326D">
          <w:rPr>
            <w:lang w:val="en-US"/>
          </w:rPr>
          <w:t xml:space="preserve">from </w:t>
        </w:r>
      </w:ins>
      <w:ins w:id="134" w:author="Ye, Bing" w:date="2014-06-03T11:52:00Z">
        <w:r w:rsidR="002807EA">
          <w:rPr>
            <w:lang w:val="en-US"/>
          </w:rPr>
          <w:t>the prompting agent</w:t>
        </w:r>
      </w:ins>
      <w:ins w:id="135" w:author="Ye, Bing" w:date="2014-06-03T14:55:00Z">
        <w:r w:rsidR="00611DFC">
          <w:rPr>
            <w:lang w:val="en-US"/>
          </w:rPr>
          <w:t xml:space="preserve">. </w:t>
        </w:r>
      </w:ins>
      <w:ins w:id="136" w:author="David Xue" w:date="2014-06-01T20:11:00Z">
        <w:del w:id="137" w:author="Ye, Bing" w:date="2014-06-03T10:09:00Z">
          <w:r w:rsidR="00B33104" w:rsidDel="004F326D">
            <w:rPr>
              <w:lang w:val="en-US"/>
            </w:rPr>
            <w:delText>using</w:delText>
          </w:r>
        </w:del>
        <w:del w:id="138" w:author="Ye, Bing" w:date="2014-06-03T14:55:00Z">
          <w:r w:rsidR="00B33104" w:rsidDel="00611DFC">
            <w:rPr>
              <w:lang w:val="en-US"/>
            </w:rPr>
            <w:delText xml:space="preserve"> NAO or the virtual avatar. </w:delText>
          </w:r>
        </w:del>
      </w:ins>
      <w:ins w:id="139" w:author="Ye, Bing" w:date="2014-06-03T10:10:00Z">
        <w:r w:rsidR="004F326D">
          <w:rPr>
            <w:lang w:val="en-US"/>
          </w:rPr>
          <w:t xml:space="preserve">The attention grabber will be repeated to the child </w:t>
        </w:r>
      </w:ins>
      <w:ins w:id="140" w:author="David Xue" w:date="2014-06-01T20:11:00Z">
        <w:del w:id="141" w:author="Ye, Bing" w:date="2014-06-03T10:11:00Z">
          <w:r w:rsidR="00B33104" w:rsidDel="004F326D">
            <w:rPr>
              <w:lang w:val="en-US"/>
            </w:rPr>
            <w:delText>If</w:delText>
          </w:r>
        </w:del>
      </w:ins>
      <w:ins w:id="142" w:author="Ye, Bing" w:date="2014-06-03T10:11:00Z">
        <w:r w:rsidR="004F326D">
          <w:rPr>
            <w:lang w:val="en-US"/>
          </w:rPr>
          <w:t>if</w:t>
        </w:r>
      </w:ins>
      <w:ins w:id="143" w:author="David Xue" w:date="2014-06-01T20:11:00Z">
        <w:r w:rsidR="00B33104">
          <w:rPr>
            <w:lang w:val="en-US"/>
          </w:rPr>
          <w:t xml:space="preserve"> </w:t>
        </w:r>
      </w:ins>
      <w:ins w:id="144" w:author="Ye, Bing" w:date="2014-06-03T10:11:00Z">
        <w:r w:rsidR="004F326D">
          <w:rPr>
            <w:lang w:val="en-US"/>
          </w:rPr>
          <w:t xml:space="preserve">he/she </w:t>
        </w:r>
      </w:ins>
      <w:ins w:id="145" w:author="Ye, Bing" w:date="2014-06-03T10:21:00Z">
        <w:r w:rsidR="00C7138F">
          <w:rPr>
            <w:lang w:val="en-US"/>
          </w:rPr>
          <w:t>fails to respond to it</w:t>
        </w:r>
      </w:ins>
      <w:r w:rsidR="0022428B">
        <w:rPr>
          <w:lang w:val="en-US"/>
        </w:rPr>
        <w:t xml:space="preserve"> after the “</w:t>
      </w:r>
      <w:r w:rsidR="0022428B" w:rsidRPr="0022428B">
        <w:rPr>
          <w:lang w:val="en-US"/>
        </w:rPr>
        <w:t>response to prompt wait time</w:t>
      </w:r>
      <w:r w:rsidR="00952D43">
        <w:rPr>
          <w:lang w:val="en-US"/>
        </w:rPr>
        <w:t>”</w:t>
      </w:r>
      <w:ins w:id="146" w:author="Ye, Bing" w:date="2014-06-03T10:21:00Z">
        <w:r w:rsidR="00C7138F">
          <w:rPr>
            <w:lang w:val="en-US"/>
          </w:rPr>
          <w:t xml:space="preserve">. </w:t>
        </w:r>
      </w:ins>
      <w:ins w:id="147" w:author="David Xue" w:date="2014-06-01T20:11:00Z">
        <w:del w:id="148" w:author="Ye, Bing" w:date="2014-06-03T10:22:00Z">
          <w:r w:rsidR="00B33104" w:rsidDel="00C7138F">
            <w:rPr>
              <w:lang w:val="en-US"/>
            </w:rPr>
            <w:delText>the attention grabber fails to capture the child</w:delText>
          </w:r>
        </w:del>
      </w:ins>
      <w:ins w:id="149" w:author="David Xue" w:date="2014-06-01T20:12:00Z">
        <w:del w:id="150" w:author="Ye, Bing" w:date="2014-06-03T10:22:00Z">
          <w:r w:rsidR="00B33104" w:rsidDel="00C7138F">
            <w:rPr>
              <w:lang w:val="en-US"/>
            </w:rPr>
            <w:delText>’s attention, it is repeated after a specified wait time</w:delText>
          </w:r>
        </w:del>
        <w:del w:id="151" w:author="Ye, Bing" w:date="2014-06-03T15:59:00Z">
          <w:r w:rsidR="00B33104" w:rsidDel="00951A41">
            <w:rPr>
              <w:lang w:val="en-US"/>
            </w:rPr>
            <w:delText xml:space="preserve">. </w:delText>
          </w:r>
        </w:del>
        <w:r w:rsidR="00B33104">
          <w:rPr>
            <w:lang w:val="en-US"/>
          </w:rPr>
          <w:t xml:space="preserve">If the </w:t>
        </w:r>
      </w:ins>
      <w:ins w:id="152" w:author="Ye, Bing" w:date="2014-06-03T10:22:00Z">
        <w:r w:rsidR="00C7138F">
          <w:rPr>
            <w:lang w:val="en-US"/>
          </w:rPr>
          <w:t xml:space="preserve">child does not respond to </w:t>
        </w:r>
      </w:ins>
      <w:ins w:id="153" w:author="Ye, Bing" w:date="2014-06-03T10:36:00Z">
        <w:r w:rsidR="00C07103">
          <w:rPr>
            <w:lang w:val="en-US"/>
          </w:rPr>
          <w:t xml:space="preserve">the </w:t>
        </w:r>
      </w:ins>
      <w:ins w:id="154" w:author="Ye, Bing" w:date="2014-06-03T10:23:00Z">
        <w:r w:rsidR="00C7138F">
          <w:rPr>
            <w:lang w:val="en-US"/>
          </w:rPr>
          <w:t>second</w:t>
        </w:r>
      </w:ins>
      <w:ins w:id="155" w:author="Ye, Bing" w:date="2014-06-03T10:22:00Z">
        <w:r w:rsidR="00C7138F">
          <w:rPr>
            <w:lang w:val="en-US"/>
          </w:rPr>
          <w:t xml:space="preserve"> attention grabber</w:t>
        </w:r>
      </w:ins>
      <w:r w:rsidR="00AB4D39">
        <w:rPr>
          <w:lang w:val="en-US"/>
        </w:rPr>
        <w:t xml:space="preserve"> after the “</w:t>
      </w:r>
      <w:r w:rsidR="00AB4D39" w:rsidRPr="00AB4D39">
        <w:rPr>
          <w:lang w:val="en-US"/>
        </w:rPr>
        <w:t>response to prompt wait time</w:t>
      </w:r>
      <w:r w:rsidR="0023120D">
        <w:rPr>
          <w:lang w:val="en-US"/>
        </w:rPr>
        <w:t>”</w:t>
      </w:r>
      <w:ins w:id="156" w:author="David Xue" w:date="2014-06-01T20:12:00Z">
        <w:del w:id="157" w:author="Ye, Bing" w:date="2014-06-03T10:23:00Z">
          <w:r w:rsidR="00B33104" w:rsidDel="00C7138F">
            <w:rPr>
              <w:lang w:val="en-US"/>
            </w:rPr>
            <w:delText>second attention grabber fails</w:delText>
          </w:r>
        </w:del>
        <w:r w:rsidR="00B33104">
          <w:rPr>
            <w:lang w:val="en-US"/>
          </w:rPr>
          <w:t xml:space="preserve">, the parent will be </w:t>
        </w:r>
      </w:ins>
      <w:ins w:id="158" w:author="David Xue" w:date="2014-06-01T20:13:00Z">
        <w:r w:rsidR="00B33104">
          <w:rPr>
            <w:lang w:val="en-US"/>
          </w:rPr>
          <w:t xml:space="preserve">asked </w:t>
        </w:r>
        <w:del w:id="159" w:author="Ye, Bing" w:date="2014-06-03T10:38:00Z">
          <w:r w:rsidR="00B33104" w:rsidDel="009364EE">
            <w:rPr>
              <w:lang w:val="en-US"/>
            </w:rPr>
            <w:delText xml:space="preserve">by the student researcher </w:delText>
          </w:r>
        </w:del>
        <w:r w:rsidR="00B33104">
          <w:rPr>
            <w:lang w:val="en-US"/>
          </w:rPr>
          <w:t xml:space="preserve">to </w:t>
        </w:r>
      </w:ins>
      <w:r w:rsidR="00723740">
        <w:rPr>
          <w:lang w:val="en-US"/>
        </w:rPr>
        <w:t xml:space="preserve">go into the washroom and </w:t>
      </w:r>
      <w:ins w:id="160" w:author="David Xue" w:date="2014-06-01T20:13:00Z">
        <w:del w:id="161" w:author="Ye, Bing" w:date="2014-06-03T10:39:00Z">
          <w:r w:rsidR="00B33104" w:rsidDel="009364EE">
            <w:rPr>
              <w:lang w:val="en-US"/>
            </w:rPr>
            <w:delText xml:space="preserve">go into the washroom and </w:delText>
          </w:r>
        </w:del>
        <w:r w:rsidR="00B33104">
          <w:rPr>
            <w:lang w:val="en-US"/>
          </w:rPr>
          <w:t xml:space="preserve">instruct the child to pay attention to </w:t>
        </w:r>
      </w:ins>
      <w:ins w:id="162" w:author="Ye, Bing" w:date="2014-06-03T11:31:00Z">
        <w:r w:rsidR="00641946">
          <w:rPr>
            <w:lang w:val="en-US"/>
          </w:rPr>
          <w:t xml:space="preserve">the </w:t>
        </w:r>
      </w:ins>
      <w:ins w:id="163" w:author="David Xue" w:date="2014-06-01T20:14:00Z">
        <w:del w:id="164" w:author="Ye, Bing" w:date="2014-06-03T11:04:00Z">
          <w:r w:rsidR="00B33104" w:rsidDel="0059381F">
            <w:rPr>
              <w:lang w:val="en-US"/>
            </w:rPr>
            <w:delText>NAO or the virtual avatar</w:delText>
          </w:r>
        </w:del>
      </w:ins>
      <w:ins w:id="165" w:author="Ye, Bing" w:date="2014-06-03T11:04:00Z">
        <w:r w:rsidR="0059381F">
          <w:rPr>
            <w:lang w:val="en-US"/>
          </w:rPr>
          <w:t xml:space="preserve">prompting agent </w:t>
        </w:r>
      </w:ins>
      <w:ins w:id="166" w:author="Ye, Bing" w:date="2014-06-03T11:03:00Z">
        <w:r w:rsidR="0059381F">
          <w:rPr>
            <w:lang w:val="en-US"/>
          </w:rPr>
          <w:t xml:space="preserve">and </w:t>
        </w:r>
      </w:ins>
      <w:ins w:id="167" w:author="Ye, Bing" w:date="2014-06-03T11:31:00Z">
        <w:r w:rsidR="00641946">
          <w:rPr>
            <w:lang w:val="en-US"/>
          </w:rPr>
          <w:t xml:space="preserve">to </w:t>
        </w:r>
      </w:ins>
      <w:ins w:id="168" w:author="Ye, Bing" w:date="2014-06-03T11:03:00Z">
        <w:r w:rsidR="0059381F">
          <w:rPr>
            <w:lang w:val="en-US"/>
          </w:rPr>
          <w:t xml:space="preserve">follow the instructions given from </w:t>
        </w:r>
      </w:ins>
      <w:ins w:id="169" w:author="Ye, Bing" w:date="2014-06-03T11:04:00Z">
        <w:r w:rsidR="0059381F">
          <w:rPr>
            <w:lang w:val="en-US"/>
          </w:rPr>
          <w:t>it</w:t>
        </w:r>
      </w:ins>
      <w:ins w:id="170" w:author="David Xue" w:date="2014-06-01T20:14:00Z">
        <w:r w:rsidR="00B33104">
          <w:rPr>
            <w:lang w:val="en-US"/>
          </w:rPr>
          <w:t xml:space="preserve">. </w:t>
        </w:r>
        <w:del w:id="171" w:author="Ye, Bing" w:date="2014-06-03T11:53:00Z">
          <w:r w:rsidR="00E53687" w:rsidDel="002807EA">
            <w:rPr>
              <w:lang w:val="en-US"/>
            </w:rPr>
            <w:delText xml:space="preserve">Upon successfully capturing the child’s attention, </w:delText>
          </w:r>
          <w:r w:rsidR="00CC47EE" w:rsidDel="002807EA">
            <w:rPr>
              <w:lang w:val="en-US"/>
            </w:rPr>
            <w:delText>t</w:delText>
          </w:r>
        </w:del>
      </w:ins>
      <w:ins w:id="172" w:author="Ye, Bing" w:date="2014-06-03T11:53:00Z">
        <w:r w:rsidR="002807EA">
          <w:rPr>
            <w:lang w:val="en-US"/>
          </w:rPr>
          <w:t>T</w:t>
        </w:r>
      </w:ins>
      <w:ins w:id="173" w:author="David Xue" w:date="2014-06-01T20:14:00Z">
        <w:r w:rsidR="00CC47EE">
          <w:rPr>
            <w:lang w:val="en-US"/>
          </w:rPr>
          <w:t xml:space="preserve">he </w:t>
        </w:r>
      </w:ins>
      <w:ins w:id="174" w:author="David Xue" w:date="2014-06-01T20:15:00Z">
        <w:del w:id="175" w:author="Ye, Bing" w:date="2014-06-03T11:08:00Z">
          <w:r w:rsidR="00CC47EE" w:rsidDel="0059381F">
            <w:rPr>
              <w:lang w:val="en-US"/>
            </w:rPr>
            <w:delText>appropriate</w:delText>
          </w:r>
        </w:del>
      </w:ins>
      <w:ins w:id="176" w:author="Ye, Bing" w:date="2014-06-03T11:08:00Z">
        <w:r w:rsidR="0059381F">
          <w:rPr>
            <w:lang w:val="en-US"/>
          </w:rPr>
          <w:t>same</w:t>
        </w:r>
      </w:ins>
      <w:ins w:id="177" w:author="David Xue" w:date="2014-06-01T20:15:00Z">
        <w:r w:rsidR="00CC47EE">
          <w:rPr>
            <w:lang w:val="en-US"/>
          </w:rPr>
          <w:t xml:space="preserve"> prompt </w:t>
        </w:r>
      </w:ins>
      <w:r w:rsidR="00B224AE">
        <w:rPr>
          <w:lang w:val="en-US"/>
        </w:rPr>
        <w:t xml:space="preserve">will be delivered </w:t>
      </w:r>
      <w:ins w:id="178" w:author="Ye, Bing" w:date="2014-06-03T11:54:00Z">
        <w:r w:rsidR="002807EA">
          <w:rPr>
            <w:lang w:val="en-US"/>
          </w:rPr>
          <w:t>the second time</w:t>
        </w:r>
      </w:ins>
      <w:ins w:id="179" w:author="Ye, Bing" w:date="2014-06-03T11:08:00Z">
        <w:r w:rsidR="0059381F">
          <w:rPr>
            <w:lang w:val="en-US"/>
          </w:rPr>
          <w:t xml:space="preserve"> </w:t>
        </w:r>
      </w:ins>
      <w:ins w:id="180" w:author="David Xue" w:date="2014-06-01T20:15:00Z">
        <w:del w:id="181" w:author="Ye, Bing" w:date="2014-06-03T11:08:00Z">
          <w:r w:rsidR="00CC47EE" w:rsidDel="0059381F">
            <w:rPr>
              <w:lang w:val="en-US"/>
            </w:rPr>
            <w:delText>needed</w:delText>
          </w:r>
        </w:del>
        <w:del w:id="182" w:author="Ye, Bing" w:date="2014-06-03T14:55:00Z">
          <w:r w:rsidR="00CC47EE" w:rsidDel="00611DFC">
            <w:rPr>
              <w:lang w:val="en-US"/>
            </w:rPr>
            <w:delText xml:space="preserve"> </w:delText>
          </w:r>
        </w:del>
        <w:r w:rsidR="00CC47EE">
          <w:rPr>
            <w:lang w:val="en-US"/>
          </w:rPr>
          <w:t>for</w:t>
        </w:r>
      </w:ins>
      <w:ins w:id="183" w:author="Ye, Bing" w:date="2014-06-03T11:54:00Z">
        <w:r w:rsidR="002807EA">
          <w:rPr>
            <w:lang w:val="en-US"/>
          </w:rPr>
          <w:t xml:space="preserve"> the completion of</w:t>
        </w:r>
      </w:ins>
      <w:ins w:id="184" w:author="David Xue" w:date="2014-06-01T20:15:00Z">
        <w:r w:rsidR="00CC47EE">
          <w:rPr>
            <w:lang w:val="en-US"/>
          </w:rPr>
          <w:t xml:space="preserve"> </w:t>
        </w:r>
      </w:ins>
      <w:ins w:id="185" w:author="Ye, Bing" w:date="2014-06-03T11:08:00Z">
        <w:r w:rsidR="0059381F">
          <w:rPr>
            <w:lang w:val="en-US"/>
          </w:rPr>
          <w:t xml:space="preserve">that </w:t>
        </w:r>
      </w:ins>
      <w:ins w:id="186" w:author="Ye, Bing" w:date="2014-06-03T11:54:00Z">
        <w:r w:rsidR="002807EA">
          <w:rPr>
            <w:lang w:val="en-US"/>
          </w:rPr>
          <w:t xml:space="preserve">particular </w:t>
        </w:r>
      </w:ins>
      <w:ins w:id="187" w:author="David Xue" w:date="2014-06-01T20:15:00Z">
        <w:r w:rsidR="00CC47EE">
          <w:rPr>
            <w:lang w:val="en-US"/>
          </w:rPr>
          <w:t>task</w:t>
        </w:r>
        <w:del w:id="188" w:author="Ye, Bing" w:date="2014-06-03T11:54:00Z">
          <w:r w:rsidR="00CC47EE" w:rsidDel="002807EA">
            <w:rPr>
              <w:lang w:val="en-US"/>
            </w:rPr>
            <w:delText xml:space="preserve"> completion</w:delText>
          </w:r>
        </w:del>
        <w:del w:id="189" w:author="Ye, Bing" w:date="2014-06-03T11:08:00Z">
          <w:r w:rsidR="00CC47EE" w:rsidDel="0059381F">
            <w:rPr>
              <w:lang w:val="en-US"/>
            </w:rPr>
            <w:delText xml:space="preserve"> a second time using NAO or the virtual avatar</w:delText>
          </w:r>
        </w:del>
        <w:r w:rsidR="00CC47EE">
          <w:rPr>
            <w:lang w:val="en-US"/>
          </w:rPr>
          <w:t>.</w:t>
        </w:r>
        <w:r w:rsidR="00A12CBD">
          <w:rPr>
            <w:lang w:val="en-US"/>
          </w:rPr>
          <w:t xml:space="preserve"> </w:t>
        </w:r>
      </w:ins>
      <w:ins w:id="190" w:author="Ye, Bing" w:date="2014-06-03T11:09:00Z">
        <w:r w:rsidR="0058501C">
          <w:rPr>
            <w:lang w:val="en-US"/>
          </w:rPr>
          <w:t>A verbal reward will be delivered to the child once he/she completes the task</w:t>
        </w:r>
      </w:ins>
      <w:r w:rsidR="000818BC">
        <w:rPr>
          <w:lang w:val="en-US"/>
        </w:rPr>
        <w:t xml:space="preserve"> within the “task execution timeout”</w:t>
      </w:r>
      <w:ins w:id="191" w:author="Ye, Bing" w:date="2014-06-03T11:09:00Z">
        <w:r w:rsidR="0058501C">
          <w:rPr>
            <w:lang w:val="en-US"/>
          </w:rPr>
          <w:t xml:space="preserve">. </w:t>
        </w:r>
      </w:ins>
      <w:ins w:id="192" w:author="Ye, Bing" w:date="2014-06-03T11:57:00Z">
        <w:r w:rsidR="002807EA">
          <w:rPr>
            <w:lang w:val="en-US"/>
          </w:rPr>
          <w:t>However, if the child does not respond to the second prompt</w:t>
        </w:r>
      </w:ins>
      <w:r w:rsidR="00711D2A">
        <w:rPr>
          <w:lang w:val="en-US"/>
        </w:rPr>
        <w:t xml:space="preserve"> within “</w:t>
      </w:r>
      <w:r w:rsidR="00711D2A" w:rsidRPr="00711D2A">
        <w:rPr>
          <w:lang w:val="en-US"/>
        </w:rPr>
        <w:t>response to prompt wait time</w:t>
      </w:r>
      <w:r w:rsidR="00A07464">
        <w:rPr>
          <w:lang w:val="en-US"/>
        </w:rPr>
        <w:t>”</w:t>
      </w:r>
      <w:ins w:id="193" w:author="Ye, Bing" w:date="2014-06-03T11:57:00Z">
        <w:r w:rsidR="002807EA">
          <w:rPr>
            <w:lang w:val="en-US"/>
          </w:rPr>
          <w:t xml:space="preserve">, or </w:t>
        </w:r>
      </w:ins>
      <w:r w:rsidR="002C458A">
        <w:rPr>
          <w:lang w:val="en-US"/>
        </w:rPr>
        <w:t xml:space="preserve">does not </w:t>
      </w:r>
      <w:ins w:id="194" w:author="Ye, Bing" w:date="2014-06-03T11:57:00Z">
        <w:r w:rsidR="002807EA">
          <w:rPr>
            <w:lang w:val="en-US"/>
          </w:rPr>
          <w:t>complete the task</w:t>
        </w:r>
      </w:ins>
      <w:r w:rsidR="006F2D76">
        <w:rPr>
          <w:lang w:val="en-US"/>
        </w:rPr>
        <w:t xml:space="preserve"> within “task execution timeout”</w:t>
      </w:r>
      <w:ins w:id="195" w:author="Ye, Bing" w:date="2014-06-03T11:57:00Z">
        <w:r w:rsidR="002807EA">
          <w:rPr>
            <w:lang w:val="en-US"/>
          </w:rPr>
          <w:t xml:space="preserve">, the parent will be asked to </w:t>
        </w:r>
      </w:ins>
      <w:r w:rsidR="004C704D">
        <w:rPr>
          <w:lang w:val="en-US"/>
        </w:rPr>
        <w:t xml:space="preserve">go into the washroom and </w:t>
      </w:r>
      <w:ins w:id="196" w:author="Ye, Bing" w:date="2014-06-03T11:57:00Z">
        <w:r w:rsidR="002807EA">
          <w:rPr>
            <w:lang w:val="en-US"/>
          </w:rPr>
          <w:t xml:space="preserve">help the child </w:t>
        </w:r>
      </w:ins>
      <w:r w:rsidR="00066EE9">
        <w:rPr>
          <w:lang w:val="en-US"/>
        </w:rPr>
        <w:t xml:space="preserve">to </w:t>
      </w:r>
      <w:ins w:id="197" w:author="Ye, Bing" w:date="2014-06-03T11:58:00Z">
        <w:r w:rsidR="002807EA">
          <w:rPr>
            <w:lang w:val="en-US"/>
          </w:rPr>
          <w:t xml:space="preserve">complete the task. </w:t>
        </w:r>
      </w:ins>
      <w:ins w:id="198" w:author="David Xue" w:date="2014-06-01T20:15:00Z">
        <w:del w:id="199" w:author="Ye, Bing" w:date="2014-06-03T12:00:00Z">
          <w:r w:rsidR="00A12CBD" w:rsidDel="002807EA">
            <w:rPr>
              <w:lang w:val="en-US"/>
            </w:rPr>
            <w:delText xml:space="preserve">If the child </w:delText>
          </w:r>
        </w:del>
      </w:ins>
      <w:ins w:id="200" w:author="David Xue" w:date="2014-06-01T20:16:00Z">
        <w:del w:id="201" w:author="Ye, Bing" w:date="2014-06-03T12:00:00Z">
          <w:r w:rsidR="00A12CBD" w:rsidDel="002807EA">
            <w:rPr>
              <w:lang w:val="en-US"/>
            </w:rPr>
            <w:delText>starts the task, the student researcher</w:delText>
          </w:r>
        </w:del>
      </w:ins>
      <w:ins w:id="202" w:author="David Xue" w:date="2014-06-01T20:17:00Z">
        <w:del w:id="203" w:author="Ye, Bing" w:date="2014-06-03T12:00:00Z">
          <w:r w:rsidR="00A12CBD" w:rsidDel="002807EA">
            <w:rPr>
              <w:lang w:val="en-US"/>
            </w:rPr>
            <w:delText xml:space="preserve"> will wait </w:delText>
          </w:r>
        </w:del>
      </w:ins>
      <w:ins w:id="204" w:author="David Xue" w:date="2014-06-01T20:19:00Z">
        <w:del w:id="205" w:author="Ye, Bing" w:date="2014-06-03T12:00:00Z">
          <w:r w:rsidR="00D7182C" w:rsidDel="002807EA">
            <w:rPr>
              <w:lang w:val="en-US"/>
            </w:rPr>
            <w:delText>until the child completes</w:delText>
          </w:r>
        </w:del>
      </w:ins>
      <w:ins w:id="206" w:author="David Xue" w:date="2014-06-01T20:17:00Z">
        <w:del w:id="207" w:author="Ye, Bing" w:date="2014-06-03T12:00:00Z">
          <w:r w:rsidR="00A12CBD" w:rsidDel="002807EA">
            <w:rPr>
              <w:lang w:val="en-US"/>
            </w:rPr>
            <w:delText xml:space="preserve"> </w:delText>
          </w:r>
        </w:del>
      </w:ins>
      <w:ins w:id="208" w:author="David Xue" w:date="2014-06-01T20:20:00Z">
        <w:del w:id="209" w:author="Ye, Bing" w:date="2014-06-03T12:00:00Z">
          <w:r w:rsidR="00D7182C" w:rsidDel="002807EA">
            <w:rPr>
              <w:lang w:val="en-US"/>
            </w:rPr>
            <w:delText xml:space="preserve">the task </w:delText>
          </w:r>
        </w:del>
      </w:ins>
      <w:ins w:id="210" w:author="David Xue" w:date="2014-06-01T22:18:00Z">
        <w:del w:id="211" w:author="Ye, Bing" w:date="2014-06-03T12:00:00Z">
          <w:r w:rsidR="00C36700" w:rsidDel="002807EA">
            <w:rPr>
              <w:lang w:val="en-US"/>
            </w:rPr>
            <w:delText xml:space="preserve">or </w:delText>
          </w:r>
        </w:del>
      </w:ins>
      <w:ins w:id="212" w:author="David Xue" w:date="2014-06-01T20:20:00Z">
        <w:del w:id="213" w:author="Ye, Bing" w:date="2014-06-03T12:00:00Z">
          <w:r w:rsidR="00D7182C" w:rsidDel="002807EA">
            <w:rPr>
              <w:lang w:val="en-US"/>
            </w:rPr>
            <w:delText>up to a maximum specified wait time</w:delText>
          </w:r>
        </w:del>
      </w:ins>
      <w:ins w:id="214" w:author="David Xue" w:date="2014-06-01T22:18:00Z">
        <w:del w:id="215" w:author="Ye, Bing" w:date="2014-06-03T12:00:00Z">
          <w:r w:rsidR="004B58EA" w:rsidDel="002807EA">
            <w:rPr>
              <w:lang w:val="en-US"/>
            </w:rPr>
            <w:delText xml:space="preserve"> (</w:delText>
          </w:r>
        </w:del>
      </w:ins>
      <w:ins w:id="216" w:author="David Xue" w:date="2014-06-01T22:19:00Z">
        <w:del w:id="217" w:author="Ye, Bing" w:date="2014-06-03T12:00:00Z">
          <w:r w:rsidR="000570FB" w:rsidDel="002807EA">
            <w:rPr>
              <w:lang w:val="en-US"/>
            </w:rPr>
            <w:delText xml:space="preserve">i.e. </w:delText>
          </w:r>
        </w:del>
      </w:ins>
      <w:ins w:id="218" w:author="David Xue" w:date="2014-06-01T22:18:00Z">
        <w:del w:id="219" w:author="Ye, Bing" w:date="2014-06-03T12:00:00Z">
          <w:r w:rsidR="004B58EA" w:rsidDel="002807EA">
            <w:rPr>
              <w:lang w:val="en-US"/>
            </w:rPr>
            <w:delText>task comp</w:delText>
          </w:r>
        </w:del>
      </w:ins>
      <w:ins w:id="220" w:author="David Xue" w:date="2014-06-01T22:19:00Z">
        <w:del w:id="221" w:author="Ye, Bing" w:date="2014-06-03T12:00:00Z">
          <w:r w:rsidR="004B58EA" w:rsidDel="002807EA">
            <w:rPr>
              <w:lang w:val="en-US"/>
            </w:rPr>
            <w:delText>letion wait time)</w:delText>
          </w:r>
        </w:del>
      </w:ins>
      <w:ins w:id="222" w:author="David Xue" w:date="2014-06-01T20:20:00Z">
        <w:del w:id="223" w:author="Ye, Bing" w:date="2014-06-03T12:00:00Z">
          <w:r w:rsidR="00D7182C" w:rsidDel="002807EA">
            <w:rPr>
              <w:lang w:val="en-US"/>
            </w:rPr>
            <w:delText xml:space="preserve"> </w:delText>
          </w:r>
        </w:del>
      </w:ins>
      <w:ins w:id="224" w:author="David Xue" w:date="2014-06-01T20:17:00Z">
        <w:del w:id="225" w:author="Ye, Bing" w:date="2014-06-03T12:00:00Z">
          <w:r w:rsidR="00A12CBD" w:rsidDel="002807EA">
            <w:rPr>
              <w:lang w:val="en-US"/>
            </w:rPr>
            <w:delText xml:space="preserve">before </w:delText>
          </w:r>
        </w:del>
      </w:ins>
      <w:ins w:id="226" w:author="David Xue" w:date="2014-06-01T20:18:00Z">
        <w:del w:id="227" w:author="Ye, Bing" w:date="2014-06-03T12:00:00Z">
          <w:r w:rsidR="00A12CBD" w:rsidDel="002807EA">
            <w:rPr>
              <w:lang w:val="en-US"/>
            </w:rPr>
            <w:delText xml:space="preserve">delivering a verbal </w:delText>
          </w:r>
        </w:del>
      </w:ins>
      <w:ins w:id="228" w:author="David Xue" w:date="2014-06-01T20:17:00Z">
        <w:del w:id="229" w:author="Ye, Bing" w:date="2014-06-03T12:00:00Z">
          <w:r w:rsidR="00A12CBD" w:rsidDel="002807EA">
            <w:rPr>
              <w:lang w:val="en-US"/>
            </w:rPr>
            <w:delText xml:space="preserve">reward to the child </w:delText>
          </w:r>
        </w:del>
      </w:ins>
      <w:ins w:id="230" w:author="David Xue" w:date="2014-06-01T20:18:00Z">
        <w:del w:id="231" w:author="Ye, Bing" w:date="2014-06-03T12:00:00Z">
          <w:r w:rsidR="00A12CBD" w:rsidDel="002807EA">
            <w:rPr>
              <w:lang w:val="en-US"/>
            </w:rPr>
            <w:delText>using NAO or the virtual avatar</w:delText>
          </w:r>
          <w:r w:rsidR="00073128" w:rsidDel="002807EA">
            <w:rPr>
              <w:lang w:val="en-US"/>
            </w:rPr>
            <w:delText xml:space="preserve"> and moving on to the next task</w:delText>
          </w:r>
          <w:r w:rsidR="00A12CBD" w:rsidDel="002807EA">
            <w:rPr>
              <w:lang w:val="en-US"/>
            </w:rPr>
            <w:delText xml:space="preserve">. </w:delText>
          </w:r>
          <w:r w:rsidR="00E6307C" w:rsidDel="002807EA">
            <w:rPr>
              <w:lang w:val="en-US"/>
            </w:rPr>
            <w:delText xml:space="preserve">If the child does not attempt the task even after the second prompt, </w:delText>
          </w:r>
        </w:del>
      </w:ins>
      <w:del w:id="232" w:author="Ye, Bing" w:date="2014-06-03T12:00:00Z">
        <w:r w:rsidR="00BB4E59" w:rsidDel="002807EA">
          <w:rPr>
            <w:lang w:val="en-US"/>
          </w:rPr>
          <w:delText xml:space="preserve"> </w:delText>
        </w:r>
        <w:r w:rsidR="00BC4D00" w:rsidRPr="0011614E" w:rsidDel="002807EA">
          <w:rPr>
            <w:highlight w:val="yellow"/>
            <w:lang w:val="en-US"/>
            <w:rPrChange w:id="233" w:author="David Xue" w:date="2014-05-27T23:22:00Z">
              <w:rPr>
                <w:lang w:val="en-US"/>
              </w:rPr>
            </w:rPrChange>
          </w:rPr>
          <w:delText xml:space="preserve">The same prompt will be provided again if the child fails to </w:delText>
        </w:r>
        <w:r w:rsidR="00284B5A" w:rsidRPr="0011614E" w:rsidDel="002807EA">
          <w:rPr>
            <w:highlight w:val="yellow"/>
            <w:lang w:val="en-US"/>
            <w:rPrChange w:id="234" w:author="David Xue" w:date="2014-05-27T23:22:00Z">
              <w:rPr>
                <w:lang w:val="en-US"/>
              </w:rPr>
            </w:rPrChange>
          </w:rPr>
          <w:delText xml:space="preserve">respond to the </w:delText>
        </w:r>
        <w:r w:rsidR="008E2F76" w:rsidRPr="0011614E" w:rsidDel="002807EA">
          <w:rPr>
            <w:highlight w:val="yellow"/>
            <w:lang w:val="en-US"/>
            <w:rPrChange w:id="235" w:author="David Xue" w:date="2014-05-27T23:22:00Z">
              <w:rPr>
                <w:lang w:val="en-US"/>
              </w:rPr>
            </w:rPrChange>
          </w:rPr>
          <w:delText>first one</w:delText>
        </w:r>
        <w:r w:rsidR="00EC7F0D" w:rsidRPr="0011614E" w:rsidDel="002807EA">
          <w:rPr>
            <w:highlight w:val="yellow"/>
            <w:lang w:val="en-US"/>
            <w:rPrChange w:id="236" w:author="David Xue" w:date="2014-05-27T23:22:00Z">
              <w:rPr>
                <w:lang w:val="en-US"/>
              </w:rPr>
            </w:rPrChange>
          </w:rPr>
          <w:delText xml:space="preserve"> </w:delText>
        </w:r>
        <w:r w:rsidR="00C16EAC" w:rsidRPr="0011614E" w:rsidDel="002807EA">
          <w:rPr>
            <w:highlight w:val="yellow"/>
            <w:lang w:val="en-US"/>
            <w:rPrChange w:id="237" w:author="David Xue" w:date="2014-05-27T23:22:00Z">
              <w:rPr>
                <w:lang w:val="en-US"/>
              </w:rPr>
            </w:rPrChange>
          </w:rPr>
          <w:delText xml:space="preserve">in </w:delText>
        </w:r>
        <w:r w:rsidR="00EF3618" w:rsidRPr="0011614E" w:rsidDel="002807EA">
          <w:rPr>
            <w:highlight w:val="yellow"/>
            <w:lang w:val="en-US"/>
            <w:rPrChange w:id="238" w:author="David Xue" w:date="2014-05-27T23:22:00Z">
              <w:rPr>
                <w:lang w:val="en-US"/>
              </w:rPr>
            </w:rPrChange>
          </w:rPr>
          <w:delText>10</w:delText>
        </w:r>
        <w:r w:rsidR="00C16EAC" w:rsidRPr="0011614E" w:rsidDel="002807EA">
          <w:rPr>
            <w:highlight w:val="yellow"/>
            <w:lang w:val="en-US"/>
            <w:rPrChange w:id="239" w:author="David Xue" w:date="2014-05-27T23:22:00Z">
              <w:rPr>
                <w:lang w:val="en-US"/>
              </w:rPr>
            </w:rPrChange>
          </w:rPr>
          <w:delText xml:space="preserve"> seconds</w:delText>
        </w:r>
        <w:r w:rsidR="005066AA" w:rsidRPr="0011614E" w:rsidDel="002807EA">
          <w:rPr>
            <w:highlight w:val="yellow"/>
            <w:lang w:val="en-US"/>
            <w:rPrChange w:id="240" w:author="David Xue" w:date="2014-05-27T23:22:00Z">
              <w:rPr>
                <w:lang w:val="en-US"/>
              </w:rPr>
            </w:rPrChange>
          </w:rPr>
          <w:delText>.</w:delText>
        </w:r>
        <w:r w:rsidR="005066AA" w:rsidDel="002807EA">
          <w:rPr>
            <w:lang w:val="en-US"/>
          </w:rPr>
          <w:delText xml:space="preserve"> If the child fails to respond to </w:delText>
        </w:r>
        <w:r w:rsidR="00702544" w:rsidDel="002807EA">
          <w:rPr>
            <w:lang w:val="en-US"/>
          </w:rPr>
          <w:delText xml:space="preserve">the </w:delText>
        </w:r>
        <w:r w:rsidR="008A25E8" w:rsidDel="002807EA">
          <w:rPr>
            <w:lang w:val="en-US"/>
          </w:rPr>
          <w:delText xml:space="preserve">second </w:delText>
        </w:r>
        <w:r w:rsidR="005066AA" w:rsidDel="002807EA">
          <w:rPr>
            <w:lang w:val="en-US"/>
          </w:rPr>
          <w:delText>prompt</w:delText>
        </w:r>
        <w:r w:rsidR="008A25E8" w:rsidDel="002807EA">
          <w:rPr>
            <w:lang w:val="en-US"/>
          </w:rPr>
          <w:delText xml:space="preserve"> </w:delText>
        </w:r>
        <w:r w:rsidR="008A25E8" w:rsidRPr="0011614E" w:rsidDel="002807EA">
          <w:rPr>
            <w:highlight w:val="yellow"/>
            <w:lang w:val="en-US"/>
            <w:rPrChange w:id="241" w:author="David Xue" w:date="2014-05-27T23:22:00Z">
              <w:rPr>
                <w:lang w:val="en-US"/>
              </w:rPr>
            </w:rPrChange>
          </w:rPr>
          <w:delText xml:space="preserve">in </w:delText>
        </w:r>
        <w:r w:rsidR="00194BE8" w:rsidRPr="0011614E" w:rsidDel="002807EA">
          <w:rPr>
            <w:highlight w:val="yellow"/>
            <w:lang w:val="en-US"/>
            <w:rPrChange w:id="242" w:author="David Xue" w:date="2014-05-27T23:22:00Z">
              <w:rPr>
                <w:lang w:val="en-US"/>
              </w:rPr>
            </w:rPrChange>
          </w:rPr>
          <w:delText>10</w:delText>
        </w:r>
        <w:r w:rsidR="00BA3843" w:rsidRPr="0011614E" w:rsidDel="002807EA">
          <w:rPr>
            <w:highlight w:val="yellow"/>
            <w:lang w:val="en-US"/>
            <w:rPrChange w:id="243" w:author="David Xue" w:date="2014-05-27T23:22:00Z">
              <w:rPr>
                <w:lang w:val="en-US"/>
              </w:rPr>
            </w:rPrChange>
          </w:rPr>
          <w:delText xml:space="preserve"> </w:delText>
        </w:r>
        <w:r w:rsidR="008A25E8" w:rsidRPr="0011614E" w:rsidDel="002807EA">
          <w:rPr>
            <w:highlight w:val="yellow"/>
            <w:lang w:val="en-US"/>
            <w:rPrChange w:id="244" w:author="David Xue" w:date="2014-05-27T23:22:00Z">
              <w:rPr>
                <w:lang w:val="en-US"/>
              </w:rPr>
            </w:rPrChange>
          </w:rPr>
          <w:delText>seconds</w:delText>
        </w:r>
        <w:r w:rsidR="006B578F" w:rsidDel="002807EA">
          <w:rPr>
            <w:lang w:val="en-US"/>
          </w:rPr>
          <w:delText>,</w:delText>
        </w:r>
        <w:r w:rsidR="0028496F" w:rsidDel="002807EA">
          <w:rPr>
            <w:lang w:val="en-US"/>
          </w:rPr>
          <w:delText xml:space="preserve"> </w:delText>
        </w:r>
        <w:r w:rsidR="005066AA" w:rsidDel="002807EA">
          <w:rPr>
            <w:lang w:val="en-US"/>
          </w:rPr>
          <w:delText xml:space="preserve">the </w:delText>
        </w:r>
        <w:r w:rsidR="00F45051" w:rsidDel="002807EA">
          <w:rPr>
            <w:lang w:val="en-US"/>
          </w:rPr>
          <w:delText>parent</w:delText>
        </w:r>
        <w:r w:rsidR="005066AA" w:rsidDel="002807EA">
          <w:rPr>
            <w:lang w:val="en-US"/>
          </w:rPr>
          <w:delText xml:space="preserve"> will be called </w:delText>
        </w:r>
      </w:del>
      <w:ins w:id="245" w:author="David Xue" w:date="2014-06-01T20:21:00Z">
        <w:del w:id="246" w:author="Ye, Bing" w:date="2014-06-03T12:00:00Z">
          <w:r w:rsidR="0034755A" w:rsidDel="002807EA">
            <w:rPr>
              <w:lang w:val="en-US"/>
            </w:rPr>
            <w:delText xml:space="preserve">asked by the student researcher to go </w:delText>
          </w:r>
        </w:del>
      </w:ins>
      <w:del w:id="247" w:author="Ye, Bing" w:date="2014-06-03T12:00:00Z">
        <w:r w:rsidR="005066AA" w:rsidDel="002807EA">
          <w:rPr>
            <w:lang w:val="en-US"/>
          </w:rPr>
          <w:delText xml:space="preserve">into the washroom to help the child </w:delText>
        </w:r>
        <w:r w:rsidR="00284B5A" w:rsidDel="002807EA">
          <w:rPr>
            <w:lang w:val="en-US"/>
          </w:rPr>
          <w:delText>through th</w:delText>
        </w:r>
        <w:r w:rsidR="007A29CD" w:rsidDel="002807EA">
          <w:rPr>
            <w:lang w:val="en-US"/>
          </w:rPr>
          <w:delText>at</w:delText>
        </w:r>
        <w:r w:rsidR="00284B5A" w:rsidDel="002807EA">
          <w:rPr>
            <w:lang w:val="en-US"/>
          </w:rPr>
          <w:delText xml:space="preserve"> task.</w:delText>
        </w:r>
        <w:r w:rsidR="00E17B32" w:rsidDel="002807EA">
          <w:rPr>
            <w:lang w:val="en-US"/>
          </w:rPr>
          <w:delText xml:space="preserve"> Also, </w:delText>
        </w:r>
        <w:r w:rsidR="00222D7E" w:rsidDel="002807EA">
          <w:rPr>
            <w:lang w:val="en-US"/>
          </w:rPr>
          <w:delText>if</w:delText>
        </w:r>
        <w:r w:rsidR="00E17B32" w:rsidDel="002807EA">
          <w:rPr>
            <w:lang w:val="en-US"/>
          </w:rPr>
          <w:delText xml:space="preserve"> the child starts the task but does not complete the task </w:delText>
        </w:r>
        <w:r w:rsidR="00E17B32" w:rsidRPr="0011614E" w:rsidDel="002807EA">
          <w:rPr>
            <w:highlight w:val="yellow"/>
            <w:lang w:val="en-US"/>
            <w:rPrChange w:id="248" w:author="David Xue" w:date="2014-05-27T23:23:00Z">
              <w:rPr>
                <w:lang w:val="en-US"/>
              </w:rPr>
            </w:rPrChange>
          </w:rPr>
          <w:delText xml:space="preserve">in </w:delText>
        </w:r>
        <w:r w:rsidR="00086D61" w:rsidRPr="0011614E" w:rsidDel="002807EA">
          <w:rPr>
            <w:highlight w:val="yellow"/>
            <w:lang w:val="en-US"/>
            <w:rPrChange w:id="249" w:author="David Xue" w:date="2014-05-27T23:23:00Z">
              <w:rPr>
                <w:lang w:val="en-US"/>
              </w:rPr>
            </w:rPrChange>
          </w:rPr>
          <w:delText>one</w:delText>
        </w:r>
        <w:r w:rsidR="00E17B32" w:rsidRPr="0011614E" w:rsidDel="002807EA">
          <w:rPr>
            <w:highlight w:val="yellow"/>
            <w:lang w:val="en-US"/>
            <w:rPrChange w:id="250" w:author="David Xue" w:date="2014-05-27T23:23:00Z">
              <w:rPr>
                <w:lang w:val="en-US"/>
              </w:rPr>
            </w:rPrChange>
          </w:rPr>
          <w:delText xml:space="preserve"> minute after starting</w:delText>
        </w:r>
      </w:del>
      <w:ins w:id="251" w:author="David Xue" w:date="2014-06-01T20:21:00Z">
        <w:del w:id="252" w:author="Ye, Bing" w:date="2014-06-03T12:00:00Z">
          <w:r w:rsidR="00BF09D6" w:rsidDel="002807EA">
            <w:rPr>
              <w:lang w:val="en-US"/>
            </w:rPr>
            <w:delText xml:space="preserve">task within the specified </w:delText>
          </w:r>
        </w:del>
      </w:ins>
      <w:ins w:id="253" w:author="David Xue" w:date="2014-06-01T22:19:00Z">
        <w:del w:id="254" w:author="Ye, Bing" w:date="2014-06-03T12:00:00Z">
          <w:r w:rsidR="00EC3F6F" w:rsidDel="002807EA">
            <w:rPr>
              <w:lang w:val="en-US"/>
            </w:rPr>
            <w:delText>task completion wait time</w:delText>
          </w:r>
        </w:del>
      </w:ins>
      <w:del w:id="255" w:author="Ye, Bing" w:date="2014-06-03T12:00:00Z">
        <w:r w:rsidR="00E17B32" w:rsidDel="002807EA">
          <w:rPr>
            <w:lang w:val="en-US"/>
          </w:rPr>
          <w:delText xml:space="preserve">, the </w:delText>
        </w:r>
        <w:r w:rsidR="00F45051" w:rsidDel="002807EA">
          <w:rPr>
            <w:lang w:val="en-US"/>
          </w:rPr>
          <w:delText>parent</w:delText>
        </w:r>
        <w:r w:rsidR="00E17B32" w:rsidDel="002807EA">
          <w:rPr>
            <w:lang w:val="en-US"/>
          </w:rPr>
          <w:delText xml:space="preserve"> will also be called in for assistance.</w:delText>
        </w:r>
        <w:r w:rsidR="00284B5A" w:rsidDel="002807EA">
          <w:rPr>
            <w:lang w:val="en-US"/>
          </w:rPr>
          <w:delText xml:space="preserve"> </w:delText>
        </w:r>
      </w:del>
      <w:r w:rsidR="00D76028">
        <w:rPr>
          <w:lang w:val="en-US"/>
        </w:rPr>
        <w:t xml:space="preserve">After </w:t>
      </w:r>
      <w:del w:id="256" w:author="Ye, Bing" w:date="2014-06-03T12:02:00Z">
        <w:r w:rsidR="00D76028" w:rsidDel="00DA4697">
          <w:rPr>
            <w:lang w:val="en-US"/>
          </w:rPr>
          <w:delText>assistance</w:delText>
        </w:r>
      </w:del>
      <w:ins w:id="257" w:author="Ye, Bing" w:date="2014-06-03T12:02:00Z">
        <w:r w:rsidR="00DA4697">
          <w:rPr>
            <w:lang w:val="en-US"/>
          </w:rPr>
          <w:t>completing the task together</w:t>
        </w:r>
      </w:ins>
      <w:r w:rsidR="00D76028">
        <w:rPr>
          <w:lang w:val="en-US"/>
        </w:rPr>
        <w:t>, t</w:t>
      </w:r>
      <w:r w:rsidR="00563934">
        <w:rPr>
          <w:lang w:val="en-US"/>
        </w:rPr>
        <w:t xml:space="preserve">he </w:t>
      </w:r>
      <w:r w:rsidR="00F45051">
        <w:rPr>
          <w:lang w:val="en-US"/>
        </w:rPr>
        <w:t>parent</w:t>
      </w:r>
      <w:r w:rsidR="00563934">
        <w:rPr>
          <w:lang w:val="en-US"/>
        </w:rPr>
        <w:t xml:space="preserve"> </w:t>
      </w:r>
      <w:r w:rsidR="005066AA">
        <w:rPr>
          <w:lang w:val="en-US"/>
        </w:rPr>
        <w:t>will</w:t>
      </w:r>
      <w:r w:rsidR="006B578F">
        <w:rPr>
          <w:lang w:val="en-US"/>
        </w:rPr>
        <w:t xml:space="preserve"> then</w:t>
      </w:r>
      <w:r w:rsidR="00E71A13">
        <w:rPr>
          <w:lang w:val="en-US"/>
        </w:rPr>
        <w:t xml:space="preserve"> </w:t>
      </w:r>
      <w:r w:rsidR="00305BFC">
        <w:rPr>
          <w:lang w:val="en-US"/>
        </w:rPr>
        <w:t>instruct</w:t>
      </w:r>
      <w:r w:rsidR="00E71A13">
        <w:rPr>
          <w:lang w:val="en-US"/>
        </w:rPr>
        <w:t xml:space="preserve"> and encourage</w:t>
      </w:r>
      <w:r w:rsidR="006166C9">
        <w:rPr>
          <w:lang w:val="en-US"/>
        </w:rPr>
        <w:t xml:space="preserve"> </w:t>
      </w:r>
      <w:r w:rsidR="002F2FEA">
        <w:rPr>
          <w:lang w:val="en-US"/>
        </w:rPr>
        <w:t xml:space="preserve">the </w:t>
      </w:r>
      <w:r w:rsidR="006166C9">
        <w:rPr>
          <w:lang w:val="en-US"/>
        </w:rPr>
        <w:t xml:space="preserve">child to continue </w:t>
      </w:r>
      <w:del w:id="258" w:author="Ye, Bing" w:date="2014-06-03T13:42:00Z">
        <w:r w:rsidR="002F2FEA" w:rsidDel="00010488">
          <w:rPr>
            <w:lang w:val="en-US"/>
          </w:rPr>
          <w:delText xml:space="preserve">to finish </w:delText>
        </w:r>
      </w:del>
      <w:r w:rsidR="00E71A13">
        <w:rPr>
          <w:lang w:val="en-US"/>
        </w:rPr>
        <w:t xml:space="preserve">the rest of the </w:t>
      </w:r>
      <w:r w:rsidR="002F2FEA">
        <w:rPr>
          <w:lang w:val="en-US"/>
        </w:rPr>
        <w:t xml:space="preserve">hand-washing </w:t>
      </w:r>
      <w:r w:rsidR="00E71A13">
        <w:rPr>
          <w:lang w:val="en-US"/>
        </w:rPr>
        <w:t xml:space="preserve">tasks </w:t>
      </w:r>
      <w:r w:rsidR="006166C9">
        <w:rPr>
          <w:lang w:val="en-US"/>
        </w:rPr>
        <w:t>on his/her own.</w:t>
      </w:r>
      <w:del w:id="259" w:author="David Xue" w:date="2014-06-01T20:22:00Z">
        <w:r w:rsidR="001C159D" w:rsidDel="00DC0444">
          <w:rPr>
            <w:lang w:val="en-US"/>
          </w:rPr>
          <w:delText xml:space="preserve"> </w:delText>
        </w:r>
        <w:r w:rsidR="00222D7E" w:rsidDel="00DC0444">
          <w:rPr>
            <w:lang w:val="en-US"/>
          </w:rPr>
          <w:delText>The child</w:delText>
        </w:r>
        <w:r w:rsidR="00C0004A" w:rsidDel="00DC0444">
          <w:rPr>
            <w:lang w:val="en-US"/>
          </w:rPr>
          <w:delText xml:space="preserve"> </w:delText>
        </w:r>
        <w:r w:rsidR="00222D7E" w:rsidDel="00DC0444">
          <w:rPr>
            <w:lang w:val="en-US"/>
          </w:rPr>
          <w:delText>will be rewarded by either the robot or the virtual avatar if he/she completes</w:delText>
        </w:r>
        <w:r w:rsidR="00C0004A" w:rsidDel="00DC0444">
          <w:rPr>
            <w:lang w:val="en-US"/>
          </w:rPr>
          <w:delText xml:space="preserve"> a task without </w:delText>
        </w:r>
        <w:r w:rsidR="00F45051" w:rsidDel="00DC0444">
          <w:rPr>
            <w:lang w:val="en-US"/>
          </w:rPr>
          <w:delText>parent</w:delText>
        </w:r>
        <w:r w:rsidR="00C0004A" w:rsidDel="00DC0444">
          <w:rPr>
            <w:lang w:val="en-US"/>
          </w:rPr>
          <w:delText>’ assistance.</w:delText>
        </w:r>
      </w:del>
    </w:p>
    <w:p w14:paraId="34C873D5" w14:textId="77777777" w:rsidR="00D874F7" w:rsidRDefault="00D874F7">
      <w:pPr>
        <w:rPr>
          <w:ins w:id="260" w:author="David Xue" w:date="2014-06-01T22:17:00Z"/>
          <w:lang w:val="en-US"/>
        </w:rPr>
      </w:pPr>
    </w:p>
    <w:p w14:paraId="728E9474" w14:textId="77777777" w:rsidR="004F3653" w:rsidRDefault="004F3653">
      <w:pPr>
        <w:rPr>
          <w:lang w:val="en-US"/>
        </w:rPr>
      </w:pPr>
    </w:p>
    <w:p w14:paraId="1B3A2CD7" w14:textId="44BE6F3C" w:rsidR="006166C9" w:rsidRPr="00154F86" w:rsidDel="00BC650D" w:rsidRDefault="00684596">
      <w:pPr>
        <w:rPr>
          <w:del w:id="261" w:author="David Xue" w:date="2014-06-01T21:35:00Z"/>
          <w:lang w:val="en-US"/>
        </w:rPr>
      </w:pPr>
      <w:r w:rsidRPr="00154F86">
        <w:rPr>
          <w:lang w:val="en-US"/>
        </w:rPr>
        <w:t>The</w:t>
      </w:r>
      <w:r w:rsidR="00563934" w:rsidRPr="00154F86">
        <w:rPr>
          <w:lang w:val="en-US"/>
        </w:rPr>
        <w:t xml:space="preserve">re are three </w:t>
      </w:r>
      <w:ins w:id="262" w:author="Ye, Bing" w:date="2014-06-03T15:01:00Z">
        <w:r w:rsidR="00611DFC">
          <w:rPr>
            <w:lang w:val="en-US"/>
          </w:rPr>
          <w:t xml:space="preserve">prompt </w:t>
        </w:r>
      </w:ins>
      <w:del w:id="263" w:author="David Xue" w:date="2014-06-01T21:33:00Z">
        <w:r w:rsidR="00563934" w:rsidRPr="00154F86" w:rsidDel="00154F86">
          <w:rPr>
            <w:lang w:val="en-US"/>
          </w:rPr>
          <w:delText xml:space="preserve">steps </w:delText>
        </w:r>
      </w:del>
      <w:ins w:id="264" w:author="David Xue" w:date="2014-06-01T21:34:00Z">
        <w:r w:rsidR="00D16092">
          <w:rPr>
            <w:lang w:val="en-US"/>
          </w:rPr>
          <w:t>categories</w:t>
        </w:r>
      </w:ins>
      <w:ins w:id="265" w:author="David Xue" w:date="2014-06-01T21:33:00Z">
        <w:del w:id="266" w:author="Ye, Bing" w:date="2014-06-03T15:01:00Z">
          <w:r w:rsidR="00154F86" w:rsidDel="00611DFC">
            <w:rPr>
              <w:lang w:val="en-US"/>
            </w:rPr>
            <w:delText xml:space="preserve"> of </w:delText>
          </w:r>
        </w:del>
      </w:ins>
      <w:ins w:id="267" w:author="David Xue" w:date="2014-06-01T21:34:00Z">
        <w:del w:id="268" w:author="Ye, Bing" w:date="2014-06-03T15:01:00Z">
          <w:r w:rsidR="00154F86" w:rsidDel="00611DFC">
            <w:rPr>
              <w:lang w:val="en-US"/>
            </w:rPr>
            <w:delText>prompts</w:delText>
          </w:r>
        </w:del>
      </w:ins>
      <w:ins w:id="269" w:author="David Xue" w:date="2014-06-01T21:33:00Z">
        <w:r w:rsidR="00154F86" w:rsidRPr="00154F86">
          <w:rPr>
            <w:lang w:val="en-US"/>
          </w:rPr>
          <w:t xml:space="preserve"> </w:t>
        </w:r>
      </w:ins>
      <w:r w:rsidR="007A1920" w:rsidRPr="00154F86">
        <w:rPr>
          <w:lang w:val="en-US"/>
        </w:rPr>
        <w:t xml:space="preserve">that </w:t>
      </w:r>
      <w:r w:rsidR="00563934" w:rsidRPr="00154F86">
        <w:rPr>
          <w:lang w:val="en-US"/>
        </w:rPr>
        <w:t>the</w:t>
      </w:r>
      <w:r w:rsidRPr="00154F86">
        <w:rPr>
          <w:lang w:val="en-US"/>
        </w:rPr>
        <w:t xml:space="preserve"> </w:t>
      </w:r>
      <w:r w:rsidR="00563934" w:rsidRPr="00154F86">
        <w:rPr>
          <w:lang w:val="en-US"/>
        </w:rPr>
        <w:t xml:space="preserve">NAO </w:t>
      </w:r>
      <w:r w:rsidRPr="00154F86">
        <w:rPr>
          <w:lang w:val="en-US"/>
        </w:rPr>
        <w:t>robot</w:t>
      </w:r>
      <w:r w:rsidR="00563934" w:rsidRPr="00154F86">
        <w:rPr>
          <w:lang w:val="en-US"/>
        </w:rPr>
        <w:t xml:space="preserve"> and the virtual avatar </w:t>
      </w:r>
      <w:r w:rsidR="00E01D41" w:rsidRPr="00154F86">
        <w:rPr>
          <w:lang w:val="en-US"/>
        </w:rPr>
        <w:t xml:space="preserve">will </w:t>
      </w:r>
      <w:del w:id="270" w:author="David Xue" w:date="2014-06-01T21:34:00Z">
        <w:r w:rsidR="007A1920" w:rsidRPr="00154F86" w:rsidDel="00154F86">
          <w:rPr>
            <w:lang w:val="en-US"/>
          </w:rPr>
          <w:delText>follow</w:delText>
        </w:r>
        <w:r w:rsidRPr="00154F86" w:rsidDel="00154F86">
          <w:rPr>
            <w:lang w:val="en-US"/>
          </w:rPr>
          <w:delText xml:space="preserve"> </w:delText>
        </w:r>
      </w:del>
      <w:ins w:id="271" w:author="David Xue" w:date="2014-06-01T21:34:00Z">
        <w:r w:rsidR="00154F86">
          <w:rPr>
            <w:lang w:val="en-US"/>
          </w:rPr>
          <w:t xml:space="preserve">deliver </w:t>
        </w:r>
      </w:ins>
      <w:r w:rsidRPr="00154F86">
        <w:rPr>
          <w:lang w:val="en-US"/>
        </w:rPr>
        <w:t>w</w:t>
      </w:r>
      <w:r w:rsidR="00563934" w:rsidRPr="00154F86">
        <w:rPr>
          <w:lang w:val="en-US"/>
        </w:rPr>
        <w:t>hen</w:t>
      </w:r>
      <w:r w:rsidRPr="00154F86">
        <w:rPr>
          <w:lang w:val="en-US"/>
        </w:rPr>
        <w:t xml:space="preserve"> interact</w:t>
      </w:r>
      <w:r w:rsidR="00563934" w:rsidRPr="00154F86">
        <w:rPr>
          <w:lang w:val="en-US"/>
        </w:rPr>
        <w:t>ing</w:t>
      </w:r>
      <w:r w:rsidRPr="00154F86">
        <w:rPr>
          <w:lang w:val="en-US"/>
        </w:rPr>
        <w:t xml:space="preserve"> </w:t>
      </w:r>
      <w:r w:rsidR="00E21516" w:rsidRPr="00154F86">
        <w:rPr>
          <w:lang w:val="en-US"/>
        </w:rPr>
        <w:t xml:space="preserve">with </w:t>
      </w:r>
      <w:r w:rsidRPr="00154F86">
        <w:rPr>
          <w:lang w:val="en-US"/>
        </w:rPr>
        <w:t>the child</w:t>
      </w:r>
      <w:r w:rsidR="00B55BC3" w:rsidRPr="00154F86">
        <w:rPr>
          <w:lang w:val="en-US"/>
        </w:rPr>
        <w:t xml:space="preserve"> (please see </w:t>
      </w:r>
      <w:r w:rsidR="00BC6A93" w:rsidRPr="00154F86">
        <w:rPr>
          <w:lang w:val="en-US"/>
        </w:rPr>
        <w:fldChar w:fldCharType="begin"/>
      </w:r>
      <w:r w:rsidR="00BC6A93" w:rsidRPr="00154F86">
        <w:rPr>
          <w:lang w:val="en-US"/>
        </w:rPr>
        <w:instrText xml:space="preserve"> REF _Ref381694570 \h </w:instrText>
      </w:r>
      <w:r w:rsidR="00B3456B" w:rsidRPr="00154F86">
        <w:rPr>
          <w:lang w:val="en-US"/>
        </w:rPr>
        <w:instrText xml:space="preserve"> \* MERGEFORMAT </w:instrText>
      </w:r>
      <w:r w:rsidR="00BC6A93" w:rsidRPr="00154F86">
        <w:rPr>
          <w:lang w:val="en-US"/>
        </w:rPr>
      </w:r>
      <w:r w:rsidR="00BC6A93" w:rsidRPr="00154F86">
        <w:rPr>
          <w:lang w:val="en-US"/>
        </w:rPr>
        <w:fldChar w:fldCharType="separate"/>
      </w:r>
      <w:r w:rsidR="00BC6A93" w:rsidRPr="00154F86">
        <w:rPr>
          <w:lang w:val="en-US"/>
        </w:rPr>
        <w:t>Table 1</w:t>
      </w:r>
      <w:r w:rsidR="00BC6A93" w:rsidRPr="00154F86">
        <w:rPr>
          <w:lang w:val="en-US"/>
        </w:rPr>
        <w:fldChar w:fldCharType="end"/>
      </w:r>
      <w:r w:rsidR="00B55BC3" w:rsidRPr="00154F86">
        <w:rPr>
          <w:lang w:val="en-US"/>
        </w:rPr>
        <w:t xml:space="preserve"> for </w:t>
      </w:r>
      <w:r w:rsidR="00BC6A93" w:rsidRPr="00154F86">
        <w:rPr>
          <w:lang w:val="en-US"/>
        </w:rPr>
        <w:t xml:space="preserve">the </w:t>
      </w:r>
      <w:r w:rsidR="00B55BC3" w:rsidRPr="00154F86">
        <w:rPr>
          <w:lang w:val="en-US"/>
        </w:rPr>
        <w:t>specifics of each prompt used)</w:t>
      </w:r>
      <w:r w:rsidR="00563934" w:rsidRPr="00154F86">
        <w:rPr>
          <w:lang w:val="en-US"/>
        </w:rPr>
        <w:t>:</w:t>
      </w:r>
    </w:p>
    <w:p w14:paraId="119089DB" w14:textId="77777777" w:rsidR="00BC650D" w:rsidRPr="00BC650D" w:rsidRDefault="00BC650D">
      <w:pPr>
        <w:rPr>
          <w:ins w:id="272" w:author="David Xue" w:date="2014-06-01T21:35:00Z"/>
          <w:lang w:val="en-US"/>
        </w:rPr>
        <w:pPrChange w:id="273" w:author="David Xue" w:date="2014-06-01T21:35:00Z">
          <w:pPr>
            <w:pStyle w:val="ListParagraph"/>
            <w:numPr>
              <w:numId w:val="28"/>
            </w:numPr>
            <w:ind w:hanging="360"/>
          </w:pPr>
        </w:pPrChange>
      </w:pPr>
    </w:p>
    <w:p w14:paraId="71053E7E" w14:textId="27FF584A" w:rsidR="00BC650D" w:rsidRPr="00154F86" w:rsidRDefault="00BC650D" w:rsidP="001A5B27">
      <w:pPr>
        <w:pStyle w:val="ListParagraph"/>
        <w:numPr>
          <w:ilvl w:val="0"/>
          <w:numId w:val="28"/>
        </w:numPr>
        <w:rPr>
          <w:ins w:id="274" w:author="David Xue" w:date="2014-06-01T21:35:00Z"/>
          <w:lang w:val="en-US"/>
        </w:rPr>
      </w:pPr>
      <w:ins w:id="275" w:author="David Xue" w:date="2014-06-01T21:35:00Z">
        <w:r>
          <w:rPr>
            <w:b/>
            <w:lang w:val="en-US"/>
          </w:rPr>
          <w:t>Task Prompt</w:t>
        </w:r>
        <w:r w:rsidRPr="00154F86">
          <w:rPr>
            <w:b/>
            <w:lang w:val="en-US"/>
          </w:rPr>
          <w:t xml:space="preserve"> </w:t>
        </w:r>
        <w:r>
          <w:rPr>
            <w:b/>
            <w:lang w:val="en-US"/>
          </w:rPr>
          <w:t>(</w:t>
        </w:r>
        <w:r w:rsidRPr="00154F86">
          <w:rPr>
            <w:b/>
            <w:lang w:val="en-US"/>
          </w:rPr>
          <w:t>to prompt the child through a hand-washing task</w:t>
        </w:r>
        <w:r>
          <w:rPr>
            <w:b/>
            <w:lang w:val="en-US"/>
          </w:rPr>
          <w:t>)</w:t>
        </w:r>
        <w:r w:rsidRPr="00154F86">
          <w:rPr>
            <w:b/>
            <w:lang w:val="en-US"/>
          </w:rPr>
          <w:t xml:space="preserve">: </w:t>
        </w:r>
        <w:r w:rsidRPr="00154F86">
          <w:rPr>
            <w:b/>
            <w:lang w:val="en-US"/>
          </w:rPr>
          <w:br/>
        </w:r>
        <w:r w:rsidRPr="00154F86">
          <w:rPr>
            <w:lang w:val="en-US"/>
          </w:rPr>
          <w:t xml:space="preserve">A verbal prompt will be delivered, such as “Please [task name]” (e.g. “Please turn on the water.”).  Synchronous to the verbal, a visual prompt will also be delivered. This is a two-part gesture prompt of: first, demonstrating </w:t>
        </w:r>
      </w:ins>
      <w:ins w:id="276" w:author="David Xue" w:date="2014-06-01T21:41:00Z">
        <w:r w:rsidR="00C42A39">
          <w:rPr>
            <w:lang w:val="en-US"/>
          </w:rPr>
          <w:t xml:space="preserve">the </w:t>
        </w:r>
      </w:ins>
      <w:ins w:id="277" w:author="David Xue" w:date="2014-06-01T21:35:00Z">
        <w:r w:rsidRPr="00154F86">
          <w:rPr>
            <w:lang w:val="en-US"/>
          </w:rPr>
          <w:t xml:space="preserve">motion of interaction while looking at the child; second, pointing </w:t>
        </w:r>
        <w:r w:rsidR="007D7017">
          <w:rPr>
            <w:lang w:val="en-US"/>
          </w:rPr>
          <w:t>to the sink object (e.g.</w:t>
        </w:r>
        <w:r w:rsidRPr="00154F86">
          <w:rPr>
            <w:lang w:val="en-US"/>
          </w:rPr>
          <w:t xml:space="preserve"> the tap</w:t>
        </w:r>
      </w:ins>
      <w:ins w:id="278" w:author="David Xue" w:date="2014-06-01T21:41:00Z">
        <w:r w:rsidR="007D7017">
          <w:rPr>
            <w:lang w:val="en-US"/>
          </w:rPr>
          <w:t>)</w:t>
        </w:r>
      </w:ins>
      <w:ins w:id="279" w:author="David Xue" w:date="2014-06-01T21:35:00Z">
        <w:r w:rsidRPr="00154F86">
          <w:rPr>
            <w:lang w:val="en-US"/>
          </w:rPr>
          <w:t xml:space="preserve"> while looking at the object. </w:t>
        </w:r>
      </w:ins>
      <w:ins w:id="280" w:author="David Xue" w:date="2014-06-01T21:41:00Z">
        <w:r w:rsidR="00E60ABB">
          <w:rPr>
            <w:lang w:val="en-US"/>
          </w:rPr>
          <w:t>A</w:t>
        </w:r>
      </w:ins>
      <w:ins w:id="281" w:author="David Xue" w:date="2014-06-01T21:35:00Z">
        <w:r w:rsidRPr="00154F86">
          <w:rPr>
            <w:lang w:val="en-US"/>
          </w:rPr>
          <w:t xml:space="preserve"> maximum of two prompts will be given to the child. If the child does not respond to the second prompt or starts </w:t>
        </w:r>
      </w:ins>
      <w:ins w:id="282" w:author="Ye, Bing" w:date="2014-06-03T16:11:00Z">
        <w:r w:rsidR="00444D7F">
          <w:rPr>
            <w:lang w:val="en-US"/>
          </w:rPr>
          <w:t xml:space="preserve">the task </w:t>
        </w:r>
      </w:ins>
      <w:ins w:id="283" w:author="David Xue" w:date="2014-06-01T21:35:00Z">
        <w:r w:rsidRPr="00154F86">
          <w:rPr>
            <w:lang w:val="en-US"/>
          </w:rPr>
          <w:t xml:space="preserve">but does not complete the task </w:t>
        </w:r>
      </w:ins>
      <w:r w:rsidR="00AF68F5">
        <w:rPr>
          <w:lang w:val="en-US"/>
        </w:rPr>
        <w:t>with</w:t>
      </w:r>
      <w:ins w:id="284" w:author="David Xue" w:date="2014-06-01T21:35:00Z">
        <w:r w:rsidRPr="00154F86">
          <w:rPr>
            <w:lang w:val="en-US"/>
          </w:rPr>
          <w:t xml:space="preserve">in </w:t>
        </w:r>
      </w:ins>
      <w:r w:rsidR="00AF68F5">
        <w:rPr>
          <w:lang w:val="en-US"/>
        </w:rPr>
        <w:t xml:space="preserve">the </w:t>
      </w:r>
      <w:r w:rsidR="001A5B27">
        <w:rPr>
          <w:lang w:val="en-US"/>
        </w:rPr>
        <w:t>“</w:t>
      </w:r>
      <w:r w:rsidR="00AF68F5">
        <w:rPr>
          <w:lang w:val="en-US"/>
        </w:rPr>
        <w:t>task execution timeout</w:t>
      </w:r>
      <w:r w:rsidR="001A5B27">
        <w:rPr>
          <w:lang w:val="en-US"/>
        </w:rPr>
        <w:t xml:space="preserve">” </w:t>
      </w:r>
      <w:ins w:id="285" w:author="David Xue" w:date="2014-06-01T21:35:00Z">
        <w:r w:rsidRPr="00154F86">
          <w:rPr>
            <w:lang w:val="en-US"/>
          </w:rPr>
          <w:t xml:space="preserve">after starting, the parent will be asked to </w:t>
        </w:r>
        <w:del w:id="286" w:author="Ye, Bing" w:date="2014-06-03T15:05:00Z">
          <w:r w:rsidRPr="00154F86" w:rsidDel="00502017">
            <w:rPr>
              <w:lang w:val="en-US"/>
            </w:rPr>
            <w:delText xml:space="preserve">come in and </w:delText>
          </w:r>
        </w:del>
        <w:r w:rsidRPr="00154F86">
          <w:rPr>
            <w:lang w:val="en-US"/>
          </w:rPr>
          <w:t xml:space="preserve">help the child complete the task. </w:t>
        </w:r>
      </w:ins>
    </w:p>
    <w:p w14:paraId="21D6E57C" w14:textId="1C16C1EA" w:rsidR="00422C7F" w:rsidRPr="00154F86" w:rsidDel="00BC650D" w:rsidRDefault="001A186A">
      <w:pPr>
        <w:pStyle w:val="ListParagraph"/>
        <w:numPr>
          <w:ilvl w:val="0"/>
          <w:numId w:val="28"/>
        </w:numPr>
        <w:rPr>
          <w:del w:id="287" w:author="David Xue" w:date="2014-06-01T21:35:00Z"/>
          <w:lang w:val="en-US"/>
        </w:rPr>
      </w:pPr>
      <w:ins w:id="288" w:author="David Xue" w:date="2014-06-01T21:35:00Z">
        <w:r>
          <w:rPr>
            <w:b/>
            <w:lang w:val="en-US"/>
          </w:rPr>
          <w:t>Attention Grabber</w:t>
        </w:r>
      </w:ins>
      <w:del w:id="289" w:author="David Xue" w:date="2014-06-01T21:35:00Z">
        <w:r w:rsidR="00727B19" w:rsidRPr="00154F86" w:rsidDel="001A186A">
          <w:rPr>
            <w:b/>
            <w:lang w:val="en-US"/>
          </w:rPr>
          <w:delText>First</w:delText>
        </w:r>
        <w:r w:rsidR="00727B19" w:rsidRPr="00154F86" w:rsidDel="002A4758">
          <w:rPr>
            <w:b/>
            <w:lang w:val="en-US"/>
          </w:rPr>
          <w:delText>,</w:delText>
        </w:r>
      </w:del>
      <w:r w:rsidR="00727B19" w:rsidRPr="00154F86">
        <w:rPr>
          <w:b/>
          <w:lang w:val="en-US"/>
        </w:rPr>
        <w:t xml:space="preserve"> </w:t>
      </w:r>
      <w:ins w:id="290" w:author="David Xue" w:date="2014-06-01T21:35:00Z">
        <w:r w:rsidR="002A4758">
          <w:rPr>
            <w:b/>
            <w:lang w:val="en-US"/>
          </w:rPr>
          <w:t>(</w:t>
        </w:r>
      </w:ins>
      <w:r w:rsidR="00727B19" w:rsidRPr="00154F86">
        <w:rPr>
          <w:b/>
          <w:lang w:val="en-US"/>
        </w:rPr>
        <w:t xml:space="preserve">to catch </w:t>
      </w:r>
      <w:r w:rsidR="00BF382B" w:rsidRPr="00154F86">
        <w:rPr>
          <w:b/>
          <w:lang w:val="en-US"/>
        </w:rPr>
        <w:t>t</w:t>
      </w:r>
      <w:r w:rsidR="00E21516" w:rsidRPr="00154F86">
        <w:rPr>
          <w:b/>
          <w:lang w:val="en-US"/>
        </w:rPr>
        <w:t>he</w:t>
      </w:r>
      <w:r w:rsidR="006166C9" w:rsidRPr="00154F86">
        <w:rPr>
          <w:b/>
          <w:lang w:val="en-US"/>
        </w:rPr>
        <w:t xml:space="preserve"> child</w:t>
      </w:r>
      <w:r w:rsidR="00727B19" w:rsidRPr="00154F86">
        <w:rPr>
          <w:b/>
          <w:lang w:val="en-US"/>
        </w:rPr>
        <w:t xml:space="preserve">’s </w:t>
      </w:r>
      <w:r w:rsidR="00A306E9" w:rsidRPr="00154F86">
        <w:rPr>
          <w:b/>
          <w:lang w:val="en-US"/>
        </w:rPr>
        <w:t xml:space="preserve">attention </w:t>
      </w:r>
      <w:r w:rsidR="00727B19" w:rsidRPr="00154F86">
        <w:rPr>
          <w:b/>
          <w:lang w:val="en-US"/>
        </w:rPr>
        <w:t>to</w:t>
      </w:r>
      <w:r w:rsidR="00E21516" w:rsidRPr="00154F86">
        <w:rPr>
          <w:b/>
          <w:lang w:val="en-US"/>
        </w:rPr>
        <w:t xml:space="preserve"> the</w:t>
      </w:r>
      <w:r w:rsidR="006166C9" w:rsidRPr="00154F86">
        <w:rPr>
          <w:b/>
          <w:lang w:val="en-US"/>
        </w:rPr>
        <w:t xml:space="preserve"> </w:t>
      </w:r>
      <w:ins w:id="291" w:author="Ye, Bing" w:date="2014-06-03T14:06:00Z">
        <w:r w:rsidR="001C68D1">
          <w:rPr>
            <w:b/>
            <w:lang w:val="en-US"/>
          </w:rPr>
          <w:t xml:space="preserve">NAO </w:t>
        </w:r>
      </w:ins>
      <w:r w:rsidR="00BF382B" w:rsidRPr="00154F86">
        <w:rPr>
          <w:b/>
          <w:lang w:val="en-US"/>
        </w:rPr>
        <w:t>robot</w:t>
      </w:r>
      <w:r w:rsidR="00EE0FE8" w:rsidRPr="00154F86">
        <w:rPr>
          <w:b/>
          <w:lang w:val="en-US"/>
        </w:rPr>
        <w:t xml:space="preserve"> or </w:t>
      </w:r>
      <w:r w:rsidR="009C33D8" w:rsidRPr="00154F86">
        <w:rPr>
          <w:b/>
          <w:lang w:val="en-US"/>
        </w:rPr>
        <w:t xml:space="preserve">the </w:t>
      </w:r>
      <w:r w:rsidR="00727B19" w:rsidRPr="00154F86">
        <w:rPr>
          <w:b/>
          <w:lang w:val="en-US"/>
        </w:rPr>
        <w:t>avatar</w:t>
      </w:r>
      <w:ins w:id="292" w:author="David Xue" w:date="2014-06-01T21:35:00Z">
        <w:r w:rsidR="002A4758">
          <w:rPr>
            <w:b/>
            <w:lang w:val="en-US"/>
          </w:rPr>
          <w:t>)</w:t>
        </w:r>
      </w:ins>
      <w:r w:rsidR="006166C9" w:rsidRPr="00154F86">
        <w:rPr>
          <w:b/>
          <w:lang w:val="en-US"/>
        </w:rPr>
        <w:t xml:space="preserve">: </w:t>
      </w:r>
      <w:r w:rsidR="006166C9" w:rsidRPr="00154F86">
        <w:rPr>
          <w:b/>
          <w:lang w:val="en-US"/>
        </w:rPr>
        <w:br/>
      </w:r>
      <w:r w:rsidR="00E21516" w:rsidRPr="00154F86">
        <w:rPr>
          <w:lang w:val="en-US"/>
        </w:rPr>
        <w:t xml:space="preserve">A </w:t>
      </w:r>
      <w:r w:rsidR="00700019" w:rsidRPr="00154F86">
        <w:rPr>
          <w:lang w:val="en-US"/>
        </w:rPr>
        <w:t>v</w:t>
      </w:r>
      <w:r w:rsidR="006166C9" w:rsidRPr="00154F86">
        <w:rPr>
          <w:lang w:val="en-US"/>
        </w:rPr>
        <w:t>erbal</w:t>
      </w:r>
      <w:r w:rsidR="00043050" w:rsidRPr="00154F86">
        <w:rPr>
          <w:lang w:val="en-US"/>
        </w:rPr>
        <w:t xml:space="preserve"> p</w:t>
      </w:r>
      <w:r w:rsidR="006166C9" w:rsidRPr="00154F86">
        <w:rPr>
          <w:lang w:val="en-US"/>
        </w:rPr>
        <w:t>rompt</w:t>
      </w:r>
      <w:r w:rsidR="00E21516" w:rsidRPr="00154F86">
        <w:rPr>
          <w:lang w:val="en-US"/>
        </w:rPr>
        <w:t xml:space="preserve"> will be delivered</w:t>
      </w:r>
      <w:r w:rsidR="0068237D" w:rsidRPr="00154F86">
        <w:rPr>
          <w:lang w:val="en-US"/>
        </w:rPr>
        <w:t>, such as</w:t>
      </w:r>
      <w:r w:rsidR="00240055" w:rsidRPr="00154F86">
        <w:rPr>
          <w:lang w:val="en-US"/>
        </w:rPr>
        <w:t xml:space="preserve"> </w:t>
      </w:r>
      <w:r w:rsidR="006166C9" w:rsidRPr="00154F86">
        <w:rPr>
          <w:lang w:val="en-US"/>
        </w:rPr>
        <w:t>“Hi, [child’s name]!</w:t>
      </w:r>
      <w:r w:rsidR="0015022E" w:rsidRPr="00154F86">
        <w:rPr>
          <w:lang w:val="en-US"/>
        </w:rPr>
        <w:t>”</w:t>
      </w:r>
      <w:r w:rsidR="006166C9" w:rsidRPr="00154F86">
        <w:rPr>
          <w:lang w:val="en-US"/>
        </w:rPr>
        <w:t xml:space="preserve">  </w:t>
      </w:r>
      <w:r w:rsidR="00AD53E5" w:rsidRPr="00154F86">
        <w:rPr>
          <w:lang w:val="en-US"/>
        </w:rPr>
        <w:t>Synchronous to the verbal, a</w:t>
      </w:r>
      <w:r w:rsidR="001A7FF8" w:rsidRPr="00154F86">
        <w:rPr>
          <w:lang w:val="en-US"/>
        </w:rPr>
        <w:t xml:space="preserve"> </w:t>
      </w:r>
      <w:r w:rsidR="00700019" w:rsidRPr="00154F86">
        <w:rPr>
          <w:lang w:val="en-US"/>
        </w:rPr>
        <w:t>v</w:t>
      </w:r>
      <w:r w:rsidR="006166C9" w:rsidRPr="00154F86">
        <w:rPr>
          <w:lang w:val="en-US"/>
        </w:rPr>
        <w:t xml:space="preserve">isual </w:t>
      </w:r>
      <w:r w:rsidR="00700019" w:rsidRPr="00154F86">
        <w:rPr>
          <w:lang w:val="en-US"/>
        </w:rPr>
        <w:t>p</w:t>
      </w:r>
      <w:r w:rsidR="006166C9" w:rsidRPr="00154F86">
        <w:rPr>
          <w:lang w:val="en-US"/>
        </w:rPr>
        <w:t>rompt</w:t>
      </w:r>
      <w:r w:rsidR="001A7FF8" w:rsidRPr="00154F86">
        <w:rPr>
          <w:lang w:val="en-US"/>
        </w:rPr>
        <w:t xml:space="preserve"> will </w:t>
      </w:r>
      <w:r w:rsidR="00AD53E5" w:rsidRPr="00154F86">
        <w:rPr>
          <w:lang w:val="en-US"/>
        </w:rPr>
        <w:t xml:space="preserve">also be </w:t>
      </w:r>
      <w:r w:rsidR="001A7FF8" w:rsidRPr="00154F86">
        <w:rPr>
          <w:lang w:val="en-US"/>
        </w:rPr>
        <w:t>delivered</w:t>
      </w:r>
      <w:r w:rsidR="009936E0" w:rsidRPr="00154F86">
        <w:rPr>
          <w:lang w:val="en-US"/>
        </w:rPr>
        <w:t>. This is a</w:t>
      </w:r>
      <w:r w:rsidR="00682A52" w:rsidRPr="00154F86">
        <w:rPr>
          <w:lang w:val="en-US"/>
        </w:rPr>
        <w:t>n</w:t>
      </w:r>
      <w:r w:rsidR="00700019" w:rsidRPr="00154F86">
        <w:rPr>
          <w:lang w:val="en-US"/>
        </w:rPr>
        <w:t xml:space="preserve"> </w:t>
      </w:r>
      <w:r w:rsidR="00682A52" w:rsidRPr="00154F86">
        <w:rPr>
          <w:lang w:val="en-US"/>
        </w:rPr>
        <w:t xml:space="preserve">attention grabbing </w:t>
      </w:r>
      <w:r w:rsidR="006166C9" w:rsidRPr="00154F86">
        <w:rPr>
          <w:lang w:val="en-US"/>
        </w:rPr>
        <w:t xml:space="preserve">gesture of waving and looking at </w:t>
      </w:r>
      <w:r w:rsidR="002A7294" w:rsidRPr="00154F86">
        <w:rPr>
          <w:lang w:val="en-US"/>
        </w:rPr>
        <w:t xml:space="preserve">the </w:t>
      </w:r>
      <w:r w:rsidR="006166C9" w:rsidRPr="00154F86">
        <w:rPr>
          <w:lang w:val="en-US"/>
        </w:rPr>
        <w:t>child.</w:t>
      </w:r>
      <w:del w:id="293" w:author="David Xue" w:date="2014-06-01T22:20:00Z">
        <w:r w:rsidR="006166C9" w:rsidRPr="00154F86" w:rsidDel="00B0686A">
          <w:rPr>
            <w:lang w:val="en-US"/>
          </w:rPr>
          <w:delText xml:space="preserve">  </w:delText>
        </w:r>
        <w:r w:rsidR="006166C9" w:rsidRPr="00FA1266" w:rsidDel="00B0686A">
          <w:rPr>
            <w:highlight w:val="yellow"/>
            <w:lang w:val="en-US"/>
            <w:rPrChange w:id="294" w:author="David Xue" w:date="2014-06-01T21:40:00Z">
              <w:rPr>
                <w:lang w:val="en-US"/>
              </w:rPr>
            </w:rPrChange>
          </w:rPr>
          <w:delText xml:space="preserve">If </w:delText>
        </w:r>
        <w:r w:rsidR="002A7294" w:rsidRPr="00FA1266" w:rsidDel="00B0686A">
          <w:rPr>
            <w:highlight w:val="yellow"/>
            <w:lang w:val="en-US"/>
            <w:rPrChange w:id="295" w:author="David Xue" w:date="2014-06-01T21:40:00Z">
              <w:rPr>
                <w:lang w:val="en-US"/>
              </w:rPr>
            </w:rPrChange>
          </w:rPr>
          <w:delText>the child does not respond to the prompt</w:delText>
        </w:r>
        <w:r w:rsidR="006166C9" w:rsidRPr="00FA1266" w:rsidDel="00B0686A">
          <w:rPr>
            <w:highlight w:val="yellow"/>
            <w:lang w:val="en-US"/>
            <w:rPrChange w:id="296" w:author="David Xue" w:date="2014-06-01T21:40:00Z">
              <w:rPr>
                <w:lang w:val="en-US"/>
              </w:rPr>
            </w:rPrChange>
          </w:rPr>
          <w:delText xml:space="preserve"> in </w:delText>
        </w:r>
        <w:r w:rsidR="00EE2626" w:rsidRPr="00FA1266" w:rsidDel="00B0686A">
          <w:rPr>
            <w:highlight w:val="yellow"/>
            <w:lang w:val="en-US"/>
            <w:rPrChange w:id="297" w:author="David Xue" w:date="2014-06-01T21:40:00Z">
              <w:rPr>
                <w:lang w:val="en-US"/>
              </w:rPr>
            </w:rPrChange>
          </w:rPr>
          <w:delText>10</w:delText>
        </w:r>
        <w:r w:rsidR="006166C9" w:rsidRPr="00FA1266" w:rsidDel="00B0686A">
          <w:rPr>
            <w:highlight w:val="yellow"/>
            <w:lang w:val="en-US"/>
            <w:rPrChange w:id="298" w:author="David Xue" w:date="2014-06-01T21:40:00Z">
              <w:rPr>
                <w:lang w:val="en-US"/>
              </w:rPr>
            </w:rPrChange>
          </w:rPr>
          <w:delText xml:space="preserve"> seconds,</w:delText>
        </w:r>
        <w:r w:rsidR="002A7294" w:rsidRPr="00FA1266" w:rsidDel="00B0686A">
          <w:rPr>
            <w:highlight w:val="yellow"/>
            <w:lang w:val="en-US"/>
            <w:rPrChange w:id="299" w:author="David Xue" w:date="2014-06-01T21:40:00Z">
              <w:rPr>
                <w:lang w:val="en-US"/>
              </w:rPr>
            </w:rPrChange>
          </w:rPr>
          <w:delText xml:space="preserve"> the same prompt will be given</w:delText>
        </w:r>
        <w:r w:rsidR="006166C9" w:rsidRPr="00FA1266" w:rsidDel="00B0686A">
          <w:rPr>
            <w:highlight w:val="yellow"/>
            <w:lang w:val="en-US"/>
            <w:rPrChange w:id="300" w:author="David Xue" w:date="2014-06-01T21:40:00Z">
              <w:rPr>
                <w:lang w:val="en-US"/>
              </w:rPr>
            </w:rPrChange>
          </w:rPr>
          <w:delText xml:space="preserve"> again</w:delText>
        </w:r>
        <w:r w:rsidR="006166C9" w:rsidRPr="00154F86" w:rsidDel="00B0686A">
          <w:rPr>
            <w:lang w:val="en-US"/>
          </w:rPr>
          <w:delText>.</w:delText>
        </w:r>
      </w:del>
      <w:r w:rsidR="006166C9" w:rsidRPr="00154F86">
        <w:rPr>
          <w:lang w:val="en-US"/>
        </w:rPr>
        <w:t xml:space="preserve"> </w:t>
      </w:r>
      <w:del w:id="301" w:author="David Xue" w:date="2014-06-01T22:20:00Z">
        <w:r w:rsidR="00703376" w:rsidRPr="00154F86" w:rsidDel="00640E68">
          <w:rPr>
            <w:lang w:val="en-US"/>
          </w:rPr>
          <w:delText>There will be a</w:delText>
        </w:r>
      </w:del>
      <w:ins w:id="302" w:author="David Xue" w:date="2014-06-01T22:20:00Z">
        <w:r w:rsidR="00640E68">
          <w:rPr>
            <w:lang w:val="en-US"/>
          </w:rPr>
          <w:t>A</w:t>
        </w:r>
      </w:ins>
      <w:r w:rsidR="00703376" w:rsidRPr="00154F86">
        <w:rPr>
          <w:lang w:val="en-US"/>
        </w:rPr>
        <w:t xml:space="preserve"> m</w:t>
      </w:r>
      <w:r w:rsidR="00305BFC" w:rsidRPr="00154F86">
        <w:rPr>
          <w:lang w:val="en-US"/>
        </w:rPr>
        <w:t xml:space="preserve">aximum of two </w:t>
      </w:r>
      <w:r w:rsidR="00F92D8B" w:rsidRPr="00154F86">
        <w:rPr>
          <w:lang w:val="en-US"/>
        </w:rPr>
        <w:t>attention grabbers</w:t>
      </w:r>
      <w:ins w:id="303" w:author="David Xue" w:date="2014-06-01T22:20:00Z">
        <w:r w:rsidR="00E2764E">
          <w:rPr>
            <w:lang w:val="en-US"/>
          </w:rPr>
          <w:t xml:space="preserve"> will be</w:t>
        </w:r>
      </w:ins>
      <w:r w:rsidR="00305BFC" w:rsidRPr="00154F86">
        <w:rPr>
          <w:lang w:val="en-US"/>
        </w:rPr>
        <w:t xml:space="preserve"> </w:t>
      </w:r>
      <w:r w:rsidR="00703376" w:rsidRPr="00154F86">
        <w:rPr>
          <w:lang w:val="en-US"/>
        </w:rPr>
        <w:t xml:space="preserve">given to the child in </w:t>
      </w:r>
      <w:r w:rsidR="00305BFC" w:rsidRPr="00154F86">
        <w:rPr>
          <w:lang w:val="en-US"/>
        </w:rPr>
        <w:t xml:space="preserve">order to get </w:t>
      </w:r>
      <w:r w:rsidR="00703376" w:rsidRPr="00154F86">
        <w:rPr>
          <w:lang w:val="en-US"/>
        </w:rPr>
        <w:t xml:space="preserve">his/her </w:t>
      </w:r>
      <w:r w:rsidR="00305BFC" w:rsidRPr="00154F86">
        <w:rPr>
          <w:lang w:val="en-US"/>
        </w:rPr>
        <w:t>attention to look at the robot/avatar</w:t>
      </w:r>
      <w:r w:rsidR="006166C9" w:rsidRPr="00154F86">
        <w:rPr>
          <w:lang w:val="en-US"/>
        </w:rPr>
        <w:t xml:space="preserve">.  </w:t>
      </w:r>
      <w:r w:rsidR="002A7294" w:rsidRPr="00154F86">
        <w:rPr>
          <w:lang w:val="en-US"/>
        </w:rPr>
        <w:t xml:space="preserve">The </w:t>
      </w:r>
      <w:r w:rsidR="007866D8" w:rsidRPr="00154F86">
        <w:rPr>
          <w:lang w:val="en-US"/>
        </w:rPr>
        <w:t xml:space="preserve">parent </w:t>
      </w:r>
      <w:r w:rsidR="002A7294" w:rsidRPr="00154F86">
        <w:rPr>
          <w:lang w:val="en-US"/>
        </w:rPr>
        <w:t xml:space="preserve">will be asked to </w:t>
      </w:r>
      <w:del w:id="304" w:author="Ye, Bing" w:date="2014-06-03T15:06:00Z">
        <w:r w:rsidR="002A7294" w:rsidRPr="00154F86" w:rsidDel="00502017">
          <w:rPr>
            <w:lang w:val="en-US"/>
          </w:rPr>
          <w:delText xml:space="preserve">help </w:delText>
        </w:r>
      </w:del>
      <w:ins w:id="305" w:author="Ye, Bing" w:date="2014-06-03T15:06:00Z">
        <w:r w:rsidR="00502017">
          <w:rPr>
            <w:lang w:val="en-US"/>
          </w:rPr>
          <w:t>instruct</w:t>
        </w:r>
        <w:r w:rsidR="00502017" w:rsidRPr="00154F86">
          <w:rPr>
            <w:lang w:val="en-US"/>
          </w:rPr>
          <w:t xml:space="preserve"> </w:t>
        </w:r>
      </w:ins>
      <w:r w:rsidR="002A7294" w:rsidRPr="00154F86">
        <w:rPr>
          <w:lang w:val="en-US"/>
        </w:rPr>
        <w:t xml:space="preserve">the child </w:t>
      </w:r>
      <w:ins w:id="306" w:author="Ye, Bing" w:date="2014-06-03T15:07:00Z">
        <w:r w:rsidR="00502017">
          <w:rPr>
            <w:lang w:val="en-US"/>
          </w:rPr>
          <w:t xml:space="preserve">to </w:t>
        </w:r>
      </w:ins>
      <w:r w:rsidR="002A7294" w:rsidRPr="00154F86">
        <w:rPr>
          <w:lang w:val="en-US"/>
        </w:rPr>
        <w:t xml:space="preserve">look at </w:t>
      </w:r>
      <w:r w:rsidR="008C249C" w:rsidRPr="00154F86">
        <w:rPr>
          <w:lang w:val="en-US"/>
        </w:rPr>
        <w:t>the robot</w:t>
      </w:r>
      <w:r w:rsidR="00305BFC" w:rsidRPr="00154F86">
        <w:rPr>
          <w:lang w:val="en-US"/>
        </w:rPr>
        <w:t>/avatar</w:t>
      </w:r>
      <w:r w:rsidR="008C249C" w:rsidRPr="00154F86">
        <w:rPr>
          <w:lang w:val="en-US"/>
        </w:rPr>
        <w:t xml:space="preserve"> if he/she </w:t>
      </w:r>
      <w:r w:rsidR="002A7294" w:rsidRPr="00154F86">
        <w:rPr>
          <w:lang w:val="en-US"/>
        </w:rPr>
        <w:t xml:space="preserve">does not respond to the second </w:t>
      </w:r>
      <w:r w:rsidR="00E8403D" w:rsidRPr="00154F86">
        <w:rPr>
          <w:lang w:val="en-US"/>
        </w:rPr>
        <w:t>attention grabber</w:t>
      </w:r>
      <w:r w:rsidR="00704A51" w:rsidRPr="00154F86">
        <w:rPr>
          <w:lang w:val="en-US"/>
        </w:rPr>
        <w:t>.</w:t>
      </w:r>
    </w:p>
    <w:p w14:paraId="4C2E946C" w14:textId="183DAFDE" w:rsidR="00422C7F" w:rsidRPr="00154F86" w:rsidRDefault="00DA724A" w:rsidP="00B15A08">
      <w:pPr>
        <w:pStyle w:val="ListParagraph"/>
        <w:numPr>
          <w:ilvl w:val="0"/>
          <w:numId w:val="28"/>
        </w:numPr>
        <w:rPr>
          <w:lang w:val="en-US"/>
        </w:rPr>
      </w:pPr>
      <w:del w:id="307" w:author="David Xue" w:date="2014-06-01T21:35:00Z">
        <w:r w:rsidRPr="00154F86" w:rsidDel="000B4F6C">
          <w:rPr>
            <w:b/>
            <w:lang w:val="en-US"/>
          </w:rPr>
          <w:delText>Second,</w:delText>
        </w:r>
        <w:r w:rsidRPr="00154F86" w:rsidDel="00BC650D">
          <w:rPr>
            <w:b/>
            <w:lang w:val="en-US"/>
          </w:rPr>
          <w:delText xml:space="preserve"> to prompt the</w:delText>
        </w:r>
        <w:r w:rsidR="00BF382B" w:rsidRPr="00154F86" w:rsidDel="00BC650D">
          <w:rPr>
            <w:b/>
            <w:lang w:val="en-US"/>
          </w:rPr>
          <w:delText xml:space="preserve"> child </w:delText>
        </w:r>
        <w:r w:rsidRPr="00154F86" w:rsidDel="00BC650D">
          <w:rPr>
            <w:b/>
            <w:lang w:val="en-US"/>
          </w:rPr>
          <w:delText xml:space="preserve">through a </w:delText>
        </w:r>
        <w:r w:rsidR="00BF382B" w:rsidRPr="00154F86" w:rsidDel="00BC650D">
          <w:rPr>
            <w:b/>
            <w:lang w:val="en-US"/>
          </w:rPr>
          <w:delText>hand-washing</w:delText>
        </w:r>
        <w:r w:rsidRPr="00154F86" w:rsidDel="00BC650D">
          <w:rPr>
            <w:b/>
            <w:lang w:val="en-US"/>
          </w:rPr>
          <w:delText xml:space="preserve"> task</w:delText>
        </w:r>
        <w:r w:rsidR="00EE6430" w:rsidRPr="00154F86" w:rsidDel="00BC650D">
          <w:rPr>
            <w:b/>
            <w:lang w:val="en-US"/>
          </w:rPr>
          <w:delText xml:space="preserve">: </w:delText>
        </w:r>
        <w:r w:rsidR="006166C9" w:rsidRPr="00154F86" w:rsidDel="00BC650D">
          <w:rPr>
            <w:b/>
            <w:lang w:val="en-US"/>
          </w:rPr>
          <w:br/>
        </w:r>
        <w:r w:rsidR="00BF382B" w:rsidRPr="00154F86" w:rsidDel="00BC650D">
          <w:rPr>
            <w:lang w:val="en-US"/>
          </w:rPr>
          <w:delText>A</w:delText>
        </w:r>
        <w:r w:rsidR="00043050" w:rsidRPr="00154F86" w:rsidDel="00BC650D">
          <w:rPr>
            <w:lang w:val="en-US"/>
          </w:rPr>
          <w:delText xml:space="preserve"> v</w:delText>
        </w:r>
        <w:r w:rsidR="006166C9" w:rsidRPr="00154F86" w:rsidDel="00BC650D">
          <w:rPr>
            <w:lang w:val="en-US"/>
          </w:rPr>
          <w:delText xml:space="preserve">erbal </w:delText>
        </w:r>
        <w:r w:rsidR="00043050" w:rsidRPr="00154F86" w:rsidDel="00BC650D">
          <w:rPr>
            <w:lang w:val="en-US"/>
          </w:rPr>
          <w:delText>p</w:delText>
        </w:r>
        <w:r w:rsidR="006166C9" w:rsidRPr="00154F86" w:rsidDel="00BC650D">
          <w:rPr>
            <w:lang w:val="en-US"/>
          </w:rPr>
          <w:delText>rompt</w:delText>
        </w:r>
        <w:r w:rsidR="00BF382B" w:rsidRPr="00154F86" w:rsidDel="00BC650D">
          <w:rPr>
            <w:lang w:val="en-US"/>
          </w:rPr>
          <w:delText xml:space="preserve"> will be delivered</w:delText>
        </w:r>
        <w:r w:rsidR="0068237D" w:rsidRPr="00154F86" w:rsidDel="00BC650D">
          <w:rPr>
            <w:lang w:val="en-US"/>
          </w:rPr>
          <w:delText>, such as</w:delText>
        </w:r>
        <w:r w:rsidR="00240055" w:rsidRPr="00154F86" w:rsidDel="00BC650D">
          <w:rPr>
            <w:lang w:val="en-US"/>
          </w:rPr>
          <w:delText xml:space="preserve"> </w:delText>
        </w:r>
        <w:r w:rsidR="006166C9" w:rsidRPr="00154F86" w:rsidDel="00BC650D">
          <w:rPr>
            <w:lang w:val="en-US"/>
          </w:rPr>
          <w:delText>“Please [task name]” (e.g. “Please turn on the water.”)</w:delText>
        </w:r>
        <w:r w:rsidR="001120EF" w:rsidRPr="00154F86" w:rsidDel="00BC650D">
          <w:rPr>
            <w:lang w:val="en-US"/>
          </w:rPr>
          <w:delText>.</w:delText>
        </w:r>
        <w:r w:rsidR="006166C9" w:rsidRPr="00154F86" w:rsidDel="00BC650D">
          <w:rPr>
            <w:lang w:val="en-US"/>
          </w:rPr>
          <w:delText xml:space="preserve">  </w:delText>
        </w:r>
        <w:r w:rsidR="007B3DFE" w:rsidRPr="00154F86" w:rsidDel="00BC650D">
          <w:rPr>
            <w:lang w:val="en-US"/>
          </w:rPr>
          <w:delText>Synchronous to the verbal, a</w:delText>
        </w:r>
        <w:r w:rsidR="001D4C61" w:rsidRPr="00154F86" w:rsidDel="00BC650D">
          <w:rPr>
            <w:lang w:val="en-US"/>
          </w:rPr>
          <w:delText xml:space="preserve"> </w:delText>
        </w:r>
        <w:r w:rsidR="00265FC1" w:rsidRPr="00154F86" w:rsidDel="00BC650D">
          <w:rPr>
            <w:lang w:val="en-US"/>
          </w:rPr>
          <w:delText>v</w:delText>
        </w:r>
        <w:r w:rsidR="006166C9" w:rsidRPr="00154F86" w:rsidDel="00BC650D">
          <w:rPr>
            <w:lang w:val="en-US"/>
          </w:rPr>
          <w:delText>isual</w:delText>
        </w:r>
        <w:r w:rsidR="007D7DB0" w:rsidRPr="00154F86" w:rsidDel="00BC650D">
          <w:rPr>
            <w:lang w:val="en-US"/>
          </w:rPr>
          <w:delText xml:space="preserve"> </w:delText>
        </w:r>
        <w:r w:rsidR="00265FC1" w:rsidRPr="00154F86" w:rsidDel="00BC650D">
          <w:rPr>
            <w:lang w:val="en-US"/>
          </w:rPr>
          <w:delText>p</w:delText>
        </w:r>
        <w:r w:rsidR="006166C9" w:rsidRPr="00154F86" w:rsidDel="00BC650D">
          <w:rPr>
            <w:lang w:val="en-US"/>
          </w:rPr>
          <w:delText>rompt</w:delText>
        </w:r>
        <w:r w:rsidR="001A7FF8" w:rsidRPr="00154F86" w:rsidDel="00BC650D">
          <w:rPr>
            <w:lang w:val="en-US"/>
          </w:rPr>
          <w:delText xml:space="preserve"> will </w:delText>
        </w:r>
        <w:r w:rsidR="00A13ECD" w:rsidRPr="00154F86" w:rsidDel="00BC650D">
          <w:rPr>
            <w:lang w:val="en-US"/>
          </w:rPr>
          <w:delText xml:space="preserve">also </w:delText>
        </w:r>
        <w:r w:rsidR="001A7FF8" w:rsidRPr="00154F86" w:rsidDel="00BC650D">
          <w:rPr>
            <w:lang w:val="en-US"/>
          </w:rPr>
          <w:delText>be delivered</w:delText>
        </w:r>
        <w:r w:rsidR="009936E0" w:rsidRPr="00154F86" w:rsidDel="00BC650D">
          <w:rPr>
            <w:lang w:val="en-US"/>
          </w:rPr>
          <w:delText>. This is</w:delText>
        </w:r>
        <w:r w:rsidR="006166C9" w:rsidRPr="00154F86" w:rsidDel="00BC650D">
          <w:rPr>
            <w:lang w:val="en-US"/>
          </w:rPr>
          <w:delText xml:space="preserve"> a </w:delText>
        </w:r>
        <w:r w:rsidR="00CF7516" w:rsidRPr="00154F86" w:rsidDel="00BC650D">
          <w:rPr>
            <w:lang w:val="en-US"/>
          </w:rPr>
          <w:delText>two</w:delText>
        </w:r>
        <w:r w:rsidR="00343B6E" w:rsidRPr="00154F86" w:rsidDel="00BC650D">
          <w:rPr>
            <w:lang w:val="en-US"/>
          </w:rPr>
          <w:delText>-</w:delText>
        </w:r>
        <w:r w:rsidR="006166C9" w:rsidRPr="00154F86" w:rsidDel="00BC650D">
          <w:rPr>
            <w:lang w:val="en-US"/>
          </w:rPr>
          <w:delText>part gesture prompt</w:delText>
        </w:r>
        <w:r w:rsidR="009936E0" w:rsidRPr="00154F86" w:rsidDel="00BC650D">
          <w:rPr>
            <w:lang w:val="en-US"/>
          </w:rPr>
          <w:delText xml:space="preserve"> of: first, </w:delText>
        </w:r>
        <w:r w:rsidR="004B73D9" w:rsidRPr="00154F86" w:rsidDel="00BC650D">
          <w:rPr>
            <w:lang w:val="en-US"/>
          </w:rPr>
          <w:delText>demonstrat</w:delText>
        </w:r>
        <w:r w:rsidR="009936E0" w:rsidRPr="00154F86" w:rsidDel="00BC650D">
          <w:rPr>
            <w:lang w:val="en-US"/>
          </w:rPr>
          <w:delText>ing</w:delText>
        </w:r>
        <w:r w:rsidR="004B73D9" w:rsidRPr="00154F86" w:rsidDel="00BC650D">
          <w:rPr>
            <w:lang w:val="en-US"/>
          </w:rPr>
          <w:delText xml:space="preserve"> motion of interaction</w:delText>
        </w:r>
        <w:r w:rsidR="006166C9" w:rsidRPr="00154F86" w:rsidDel="00BC650D">
          <w:rPr>
            <w:lang w:val="en-US"/>
          </w:rPr>
          <w:delText xml:space="preserve"> while looking at </w:delText>
        </w:r>
        <w:r w:rsidR="001120EF" w:rsidRPr="00154F86" w:rsidDel="00BC650D">
          <w:rPr>
            <w:lang w:val="en-US"/>
          </w:rPr>
          <w:delText xml:space="preserve">the </w:delText>
        </w:r>
        <w:r w:rsidR="006166C9" w:rsidRPr="00154F86" w:rsidDel="00BC650D">
          <w:rPr>
            <w:lang w:val="en-US"/>
          </w:rPr>
          <w:delText>child;</w:delText>
        </w:r>
        <w:r w:rsidR="009936E0" w:rsidRPr="00154F86" w:rsidDel="00BC650D">
          <w:rPr>
            <w:lang w:val="en-US"/>
          </w:rPr>
          <w:delText xml:space="preserve"> second,</w:delText>
        </w:r>
        <w:r w:rsidR="006166C9" w:rsidRPr="00154F86" w:rsidDel="00BC650D">
          <w:rPr>
            <w:lang w:val="en-US"/>
          </w:rPr>
          <w:delText xml:space="preserve"> </w:delText>
        </w:r>
        <w:r w:rsidR="004B73D9" w:rsidRPr="00154F86" w:rsidDel="00BC650D">
          <w:rPr>
            <w:lang w:val="en-US"/>
          </w:rPr>
          <w:delText>point</w:delText>
        </w:r>
        <w:r w:rsidR="009936E0" w:rsidRPr="00154F86" w:rsidDel="00BC650D">
          <w:rPr>
            <w:lang w:val="en-US"/>
          </w:rPr>
          <w:delText>ing</w:delText>
        </w:r>
        <w:r w:rsidR="004B73D9" w:rsidRPr="00154F86" w:rsidDel="00BC650D">
          <w:rPr>
            <w:lang w:val="en-US"/>
          </w:rPr>
          <w:delText xml:space="preserve"> </w:delText>
        </w:r>
        <w:r w:rsidR="00857A3C" w:rsidRPr="00154F86" w:rsidDel="00BC650D">
          <w:rPr>
            <w:lang w:val="en-US"/>
          </w:rPr>
          <w:delText xml:space="preserve">to the sink object, such as the tap, </w:delText>
        </w:r>
        <w:r w:rsidR="006166C9" w:rsidRPr="00154F86" w:rsidDel="00BC650D">
          <w:rPr>
            <w:lang w:val="en-US"/>
          </w:rPr>
          <w:delText xml:space="preserve">while looking at </w:delText>
        </w:r>
        <w:r w:rsidR="00B769E5" w:rsidRPr="00154F86" w:rsidDel="00BC650D">
          <w:rPr>
            <w:lang w:val="en-US"/>
          </w:rPr>
          <w:delText xml:space="preserve">the </w:delText>
        </w:r>
        <w:r w:rsidR="006166C9" w:rsidRPr="00154F86" w:rsidDel="00BC650D">
          <w:rPr>
            <w:lang w:val="en-US"/>
          </w:rPr>
          <w:delText>object.</w:delText>
        </w:r>
        <w:r w:rsidR="006E36E3" w:rsidRPr="00154F86" w:rsidDel="00BC650D">
          <w:rPr>
            <w:lang w:val="en-US"/>
          </w:rPr>
          <w:delText xml:space="preserve"> Again a maximum of two prompts will be given to the child.</w:delText>
        </w:r>
        <w:r w:rsidR="006166C9" w:rsidRPr="00154F86" w:rsidDel="00BC650D">
          <w:rPr>
            <w:lang w:val="en-US"/>
          </w:rPr>
          <w:delText xml:space="preserve"> </w:delText>
        </w:r>
        <w:r w:rsidR="006C6A52" w:rsidRPr="00154F86" w:rsidDel="00BC650D">
          <w:rPr>
            <w:lang w:val="en-US"/>
          </w:rPr>
          <w:delText xml:space="preserve">If the child does not respond to the </w:delText>
        </w:r>
        <w:r w:rsidR="00D85302" w:rsidRPr="00154F86" w:rsidDel="00BC650D">
          <w:rPr>
            <w:lang w:val="en-US"/>
          </w:rPr>
          <w:delText xml:space="preserve">second </w:delText>
        </w:r>
        <w:r w:rsidR="006C6A52" w:rsidRPr="00154F86" w:rsidDel="00BC650D">
          <w:rPr>
            <w:lang w:val="en-US"/>
          </w:rPr>
          <w:delText xml:space="preserve">prompt </w:delText>
        </w:r>
        <w:r w:rsidR="00F04815" w:rsidRPr="00154F86" w:rsidDel="00BC650D">
          <w:rPr>
            <w:lang w:val="en-US"/>
          </w:rPr>
          <w:delText>or</w:delText>
        </w:r>
        <w:r w:rsidR="00A423D3" w:rsidRPr="00154F86" w:rsidDel="00BC650D">
          <w:rPr>
            <w:lang w:val="en-US"/>
          </w:rPr>
          <w:delText xml:space="preserve"> starts but</w:delText>
        </w:r>
        <w:r w:rsidR="00F04815" w:rsidRPr="00154F86" w:rsidDel="00BC650D">
          <w:rPr>
            <w:lang w:val="en-US"/>
          </w:rPr>
          <w:delText xml:space="preserve"> does not complete the task in </w:delText>
        </w:r>
        <w:r w:rsidR="00C70044" w:rsidRPr="00154F86" w:rsidDel="00BC650D">
          <w:rPr>
            <w:lang w:val="en-US"/>
          </w:rPr>
          <w:delText>one minute</w:delText>
        </w:r>
        <w:r w:rsidR="00A423D3" w:rsidRPr="00154F86" w:rsidDel="00BC650D">
          <w:rPr>
            <w:lang w:val="en-US"/>
          </w:rPr>
          <w:delText xml:space="preserve"> </w:delText>
        </w:r>
        <w:r w:rsidR="00F04815" w:rsidRPr="00154F86" w:rsidDel="00BC650D">
          <w:rPr>
            <w:lang w:val="en-US"/>
          </w:rPr>
          <w:delText xml:space="preserve">after </w:delText>
        </w:r>
        <w:r w:rsidR="00A423D3" w:rsidRPr="00154F86" w:rsidDel="00BC650D">
          <w:rPr>
            <w:lang w:val="en-US"/>
          </w:rPr>
          <w:delText>starting</w:delText>
        </w:r>
        <w:r w:rsidR="006C6A52" w:rsidRPr="00154F86" w:rsidDel="00BC650D">
          <w:rPr>
            <w:lang w:val="en-US"/>
          </w:rPr>
          <w:delText xml:space="preserve">, </w:delText>
        </w:r>
        <w:r w:rsidR="00B44E83" w:rsidRPr="00154F86" w:rsidDel="00BC650D">
          <w:rPr>
            <w:lang w:val="en-US"/>
          </w:rPr>
          <w:delText>t</w:delText>
        </w:r>
        <w:r w:rsidR="00343B6E" w:rsidRPr="00154F86" w:rsidDel="00BC650D">
          <w:rPr>
            <w:lang w:val="en-US"/>
          </w:rPr>
          <w:delText xml:space="preserve">he </w:delText>
        </w:r>
        <w:r w:rsidR="00F45051" w:rsidRPr="00154F86" w:rsidDel="00BC650D">
          <w:rPr>
            <w:lang w:val="en-US"/>
          </w:rPr>
          <w:delText>parent</w:delText>
        </w:r>
        <w:r w:rsidR="00794484" w:rsidRPr="00154F86" w:rsidDel="00BC650D">
          <w:rPr>
            <w:lang w:val="en-US"/>
          </w:rPr>
          <w:delText xml:space="preserve"> </w:delText>
        </w:r>
        <w:r w:rsidR="00343B6E" w:rsidRPr="00154F86" w:rsidDel="00BC650D">
          <w:rPr>
            <w:lang w:val="en-US"/>
          </w:rPr>
          <w:delText>will be asked to come in and h</w:delText>
        </w:r>
        <w:r w:rsidR="00A817C1" w:rsidRPr="00154F86" w:rsidDel="00BC650D">
          <w:rPr>
            <w:lang w:val="en-US"/>
          </w:rPr>
          <w:delText>elp the child complete the task</w:delText>
        </w:r>
        <w:r w:rsidR="006166C9" w:rsidRPr="00154F86" w:rsidDel="00BC650D">
          <w:rPr>
            <w:lang w:val="en-US"/>
          </w:rPr>
          <w:delText>.</w:delText>
        </w:r>
      </w:del>
      <w:r w:rsidR="00754FE8" w:rsidRPr="00154F86">
        <w:rPr>
          <w:lang w:val="en-US"/>
        </w:rPr>
        <w:t xml:space="preserve"> </w:t>
      </w:r>
    </w:p>
    <w:p w14:paraId="519C95F4" w14:textId="49BEDFBC" w:rsidR="00C464AE" w:rsidRPr="00154F86" w:rsidRDefault="0035296D" w:rsidP="003D19FC">
      <w:pPr>
        <w:pStyle w:val="ListParagraph"/>
        <w:numPr>
          <w:ilvl w:val="0"/>
          <w:numId w:val="28"/>
        </w:numPr>
        <w:rPr>
          <w:lang w:val="en-US"/>
        </w:rPr>
      </w:pPr>
      <w:del w:id="308" w:author="David Xue" w:date="2014-06-01T21:36:00Z">
        <w:r w:rsidRPr="00154F86" w:rsidDel="001168E3">
          <w:rPr>
            <w:b/>
            <w:lang w:val="en-US"/>
          </w:rPr>
          <w:delText>Third,</w:delText>
        </w:r>
      </w:del>
      <w:ins w:id="309" w:author="David Xue" w:date="2014-06-01T21:36:00Z">
        <w:r w:rsidR="001168E3">
          <w:rPr>
            <w:b/>
            <w:lang w:val="en-US"/>
          </w:rPr>
          <w:t>Reward</w:t>
        </w:r>
      </w:ins>
      <w:r w:rsidRPr="00154F86">
        <w:rPr>
          <w:b/>
          <w:lang w:val="en-US"/>
        </w:rPr>
        <w:t xml:space="preserve"> </w:t>
      </w:r>
      <w:ins w:id="310" w:author="David Xue" w:date="2014-06-01T21:36:00Z">
        <w:r w:rsidR="001168E3">
          <w:rPr>
            <w:b/>
            <w:lang w:val="en-US"/>
          </w:rPr>
          <w:t>(</w:t>
        </w:r>
      </w:ins>
      <w:r w:rsidRPr="00154F86">
        <w:rPr>
          <w:b/>
          <w:lang w:val="en-US"/>
        </w:rPr>
        <w:t xml:space="preserve">to </w:t>
      </w:r>
      <w:del w:id="311" w:author="David Xue" w:date="2014-06-01T21:36:00Z">
        <w:r w:rsidRPr="00154F86" w:rsidDel="001168E3">
          <w:rPr>
            <w:b/>
            <w:lang w:val="en-US"/>
          </w:rPr>
          <w:delText xml:space="preserve">reward </w:delText>
        </w:r>
      </w:del>
      <w:ins w:id="312" w:author="David Xue" w:date="2014-06-01T21:36:00Z">
        <w:r w:rsidR="001168E3">
          <w:rPr>
            <w:b/>
            <w:lang w:val="en-US"/>
          </w:rPr>
          <w:t xml:space="preserve">provide positive reinforcement </w:t>
        </w:r>
      </w:ins>
      <w:del w:id="313" w:author="David Xue" w:date="2014-06-01T21:36:00Z">
        <w:r w:rsidR="00273D72" w:rsidRPr="00154F86" w:rsidDel="00464075">
          <w:rPr>
            <w:b/>
            <w:lang w:val="en-US"/>
          </w:rPr>
          <w:delText>t</w:delText>
        </w:r>
        <w:r w:rsidR="00BF382B" w:rsidRPr="00154F86" w:rsidDel="00464075">
          <w:rPr>
            <w:b/>
            <w:lang w:val="en-US"/>
          </w:rPr>
          <w:delText xml:space="preserve">he child </w:delText>
        </w:r>
      </w:del>
      <w:r w:rsidRPr="00154F86">
        <w:rPr>
          <w:b/>
          <w:lang w:val="en-US"/>
        </w:rPr>
        <w:t xml:space="preserve">when </w:t>
      </w:r>
      <w:ins w:id="314" w:author="David Xue" w:date="2014-06-01T21:36:00Z">
        <w:r w:rsidR="00464075">
          <w:rPr>
            <w:b/>
            <w:lang w:val="en-US"/>
          </w:rPr>
          <w:t xml:space="preserve">the child </w:t>
        </w:r>
      </w:ins>
      <w:r w:rsidRPr="00154F86">
        <w:rPr>
          <w:b/>
          <w:lang w:val="en-US"/>
        </w:rPr>
        <w:t>attempt</w:t>
      </w:r>
      <w:ins w:id="315" w:author="David Xue" w:date="2014-06-01T21:36:00Z">
        <w:r w:rsidR="00464075">
          <w:rPr>
            <w:b/>
            <w:lang w:val="en-US"/>
          </w:rPr>
          <w:t>s</w:t>
        </w:r>
      </w:ins>
      <w:del w:id="316" w:author="David Xue" w:date="2014-06-01T21:36:00Z">
        <w:r w:rsidRPr="00154F86" w:rsidDel="00464075">
          <w:rPr>
            <w:b/>
            <w:lang w:val="en-US"/>
          </w:rPr>
          <w:delText>ing</w:delText>
        </w:r>
      </w:del>
      <w:r w:rsidRPr="00154F86">
        <w:rPr>
          <w:b/>
          <w:lang w:val="en-US"/>
        </w:rPr>
        <w:t xml:space="preserve"> a </w:t>
      </w:r>
      <w:r w:rsidR="00BF382B" w:rsidRPr="00154F86">
        <w:rPr>
          <w:b/>
          <w:lang w:val="en-US"/>
        </w:rPr>
        <w:t>task without the help</w:t>
      </w:r>
      <w:r w:rsidR="00A306E9" w:rsidRPr="00154F86">
        <w:rPr>
          <w:b/>
          <w:lang w:val="en-US"/>
        </w:rPr>
        <w:t xml:space="preserve"> from </w:t>
      </w:r>
      <w:r w:rsidR="00157A86" w:rsidRPr="00154F86">
        <w:rPr>
          <w:b/>
          <w:lang w:val="en-US"/>
        </w:rPr>
        <w:t xml:space="preserve">his/her </w:t>
      </w:r>
      <w:r w:rsidR="00F45051" w:rsidRPr="00154F86">
        <w:rPr>
          <w:b/>
          <w:lang w:val="en-US"/>
        </w:rPr>
        <w:t>parent</w:t>
      </w:r>
      <w:ins w:id="317" w:author="David Xue" w:date="2014-06-01T21:35:00Z">
        <w:r w:rsidR="001168E3">
          <w:rPr>
            <w:b/>
            <w:lang w:val="en-US"/>
          </w:rPr>
          <w:t>)</w:t>
        </w:r>
      </w:ins>
      <w:r w:rsidR="00D82795" w:rsidRPr="00154F86">
        <w:rPr>
          <w:b/>
          <w:lang w:val="en-US"/>
        </w:rPr>
        <w:t xml:space="preserve">: </w:t>
      </w:r>
      <w:r w:rsidR="006166C9" w:rsidRPr="00154F86">
        <w:rPr>
          <w:b/>
          <w:lang w:val="en-US"/>
        </w:rPr>
        <w:br/>
      </w:r>
      <w:r w:rsidR="00273D72" w:rsidRPr="00154F86">
        <w:rPr>
          <w:lang w:val="en-US"/>
        </w:rPr>
        <w:t>A</w:t>
      </w:r>
      <w:r w:rsidR="007A5D21" w:rsidRPr="00154F86">
        <w:rPr>
          <w:lang w:val="en-US"/>
        </w:rPr>
        <w:t xml:space="preserve"> v</w:t>
      </w:r>
      <w:r w:rsidR="006166C9" w:rsidRPr="00154F86">
        <w:rPr>
          <w:lang w:val="en-US"/>
        </w:rPr>
        <w:t xml:space="preserve">erbal </w:t>
      </w:r>
      <w:r w:rsidR="0015116B" w:rsidRPr="00154F86">
        <w:rPr>
          <w:lang w:val="en-US"/>
        </w:rPr>
        <w:t xml:space="preserve">reward </w:t>
      </w:r>
      <w:ins w:id="318" w:author="David Xue" w:date="2014-06-01T21:37:00Z">
        <w:r w:rsidR="00B56A60">
          <w:rPr>
            <w:lang w:val="en-US"/>
          </w:rPr>
          <w:t>(i.e. “Great</w:t>
        </w:r>
        <w:r w:rsidR="00B56A60" w:rsidRPr="00154F86">
          <w:rPr>
            <w:lang w:val="en-US"/>
          </w:rPr>
          <w:t>!”</w:t>
        </w:r>
        <w:r w:rsidR="00B56A60">
          <w:rPr>
            <w:lang w:val="en-US"/>
          </w:rPr>
          <w:t xml:space="preserve">) </w:t>
        </w:r>
      </w:ins>
      <w:r w:rsidR="00273D72" w:rsidRPr="00154F86">
        <w:rPr>
          <w:lang w:val="en-US"/>
        </w:rPr>
        <w:t>will be delivered</w:t>
      </w:r>
      <w:ins w:id="319" w:author="David Xue" w:date="2014-06-01T21:37:00Z">
        <w:r w:rsidR="001072A9">
          <w:rPr>
            <w:lang w:val="en-US"/>
          </w:rPr>
          <w:t xml:space="preserve"> </w:t>
        </w:r>
      </w:ins>
      <w:del w:id="320" w:author="David Xue" w:date="2014-06-01T21:37:00Z">
        <w:r w:rsidR="0068237D" w:rsidRPr="00154F86" w:rsidDel="00B56A60">
          <w:rPr>
            <w:lang w:val="en-US"/>
          </w:rPr>
          <w:delText>, such as</w:delText>
        </w:r>
        <w:r w:rsidR="006166C9" w:rsidRPr="00154F86" w:rsidDel="00B56A60">
          <w:rPr>
            <w:lang w:val="en-US"/>
          </w:rPr>
          <w:delText xml:space="preserve"> “Yay, good job, [child’s name]!”  </w:delText>
        </w:r>
        <w:r w:rsidR="0015116B" w:rsidRPr="00154F86" w:rsidDel="001072A9">
          <w:rPr>
            <w:lang w:val="en-US"/>
          </w:rPr>
          <w:delText>Synchronous to the verbal, a</w:delText>
        </w:r>
        <w:r w:rsidR="009B4C40" w:rsidRPr="00154F86" w:rsidDel="001072A9">
          <w:rPr>
            <w:lang w:val="en-US"/>
          </w:rPr>
          <w:delText xml:space="preserve"> v</w:delText>
        </w:r>
        <w:r w:rsidR="006166C9" w:rsidRPr="00154F86" w:rsidDel="001072A9">
          <w:rPr>
            <w:lang w:val="en-US"/>
          </w:rPr>
          <w:delText xml:space="preserve">isual </w:delText>
        </w:r>
        <w:r w:rsidR="009B4C40" w:rsidRPr="00154F86" w:rsidDel="001072A9">
          <w:rPr>
            <w:lang w:val="en-US"/>
          </w:rPr>
          <w:delText>p</w:delText>
        </w:r>
        <w:r w:rsidR="006166C9" w:rsidRPr="00154F86" w:rsidDel="001072A9">
          <w:rPr>
            <w:lang w:val="en-US"/>
          </w:rPr>
          <w:delText>rompt</w:delText>
        </w:r>
        <w:r w:rsidR="00273D72" w:rsidRPr="00154F86" w:rsidDel="001072A9">
          <w:rPr>
            <w:lang w:val="en-US"/>
          </w:rPr>
          <w:delText xml:space="preserve"> will </w:delText>
        </w:r>
        <w:r w:rsidR="0015116B" w:rsidRPr="00154F86" w:rsidDel="001072A9">
          <w:rPr>
            <w:lang w:val="en-US"/>
          </w:rPr>
          <w:delText xml:space="preserve">also </w:delText>
        </w:r>
        <w:r w:rsidR="00273D72" w:rsidRPr="00154F86" w:rsidDel="001072A9">
          <w:rPr>
            <w:lang w:val="en-US"/>
          </w:rPr>
          <w:delText>be delivered</w:delText>
        </w:r>
        <w:r w:rsidR="0015116B" w:rsidRPr="00154F86" w:rsidDel="001072A9">
          <w:rPr>
            <w:lang w:val="en-US"/>
          </w:rPr>
          <w:delText>. This is a celebration gesture</w:delText>
        </w:r>
        <w:r w:rsidR="00B26452" w:rsidRPr="00154F86" w:rsidDel="001072A9">
          <w:rPr>
            <w:lang w:val="en-US"/>
          </w:rPr>
          <w:delText xml:space="preserve"> </w:delText>
        </w:r>
        <w:r w:rsidR="0015116B" w:rsidRPr="00154F86" w:rsidDel="001072A9">
          <w:rPr>
            <w:lang w:val="en-US"/>
          </w:rPr>
          <w:delText xml:space="preserve">of raising both hands in the air </w:delText>
        </w:r>
      </w:del>
      <w:r w:rsidR="0015116B" w:rsidRPr="00154F86">
        <w:rPr>
          <w:lang w:val="en-US"/>
        </w:rPr>
        <w:t>while looking at the child</w:t>
      </w:r>
      <w:r w:rsidR="00D37069" w:rsidRPr="00154F86">
        <w:rPr>
          <w:lang w:val="en-US"/>
        </w:rPr>
        <w:t xml:space="preserve"> and </w:t>
      </w:r>
      <w:del w:id="321" w:author="David Xue" w:date="2014-06-01T21:38:00Z">
        <w:r w:rsidR="00D37069" w:rsidRPr="00154F86" w:rsidDel="004A7FD2">
          <w:rPr>
            <w:lang w:val="en-US"/>
          </w:rPr>
          <w:delText xml:space="preserve">flashing </w:delText>
        </w:r>
      </w:del>
      <w:ins w:id="322" w:author="David Xue" w:date="2014-06-01T21:39:00Z">
        <w:r w:rsidR="000859D5">
          <w:rPr>
            <w:lang w:val="en-US"/>
          </w:rPr>
          <w:t xml:space="preserve">switching </w:t>
        </w:r>
        <w:r w:rsidR="000859D5">
          <w:rPr>
            <w:lang w:val="en-US"/>
          </w:rPr>
          <w:lastRenderedPageBreak/>
          <w:t xml:space="preserve">back and forth the </w:t>
        </w:r>
        <w:r w:rsidR="00974EDF">
          <w:rPr>
            <w:lang w:val="en-US"/>
          </w:rPr>
          <w:t xml:space="preserve">colors of </w:t>
        </w:r>
      </w:ins>
      <w:r w:rsidR="00D37069" w:rsidRPr="00154F86">
        <w:rPr>
          <w:lang w:val="en-US"/>
        </w:rPr>
        <w:t>the</w:t>
      </w:r>
      <w:ins w:id="323" w:author="David Xue" w:date="2014-06-01T21:38:00Z">
        <w:r w:rsidR="00437F43">
          <w:rPr>
            <w:lang w:val="en-US"/>
          </w:rPr>
          <w:t xml:space="preserve"> </w:t>
        </w:r>
      </w:ins>
      <w:del w:id="324" w:author="David Xue" w:date="2014-06-01T21:38:00Z">
        <w:r w:rsidR="00D37069" w:rsidRPr="00154F86" w:rsidDel="00437F43">
          <w:rPr>
            <w:lang w:val="en-US"/>
          </w:rPr>
          <w:delText xml:space="preserve"> </w:delText>
        </w:r>
      </w:del>
      <w:r w:rsidR="00787EDC" w:rsidRPr="00154F86">
        <w:rPr>
          <w:lang w:val="en-US"/>
        </w:rPr>
        <w:t>light-emitting diode</w:t>
      </w:r>
      <w:r w:rsidR="008E2922" w:rsidRPr="00154F86">
        <w:rPr>
          <w:lang w:val="en-US"/>
        </w:rPr>
        <w:t>s</w:t>
      </w:r>
      <w:r w:rsidR="00787EDC" w:rsidRPr="00154F86">
        <w:rPr>
          <w:lang w:val="en-US"/>
        </w:rPr>
        <w:t xml:space="preserve"> (</w:t>
      </w:r>
      <w:r w:rsidR="00D37069" w:rsidRPr="00154F86">
        <w:rPr>
          <w:lang w:val="en-US"/>
        </w:rPr>
        <w:t>LEDs</w:t>
      </w:r>
      <w:r w:rsidR="008E2922" w:rsidRPr="00154F86">
        <w:rPr>
          <w:lang w:val="en-US"/>
        </w:rPr>
        <w:t>)</w:t>
      </w:r>
      <w:r w:rsidR="00D37069" w:rsidRPr="00154F86">
        <w:rPr>
          <w:lang w:val="en-US"/>
        </w:rPr>
        <w:t xml:space="preserve"> on the eyes</w:t>
      </w:r>
      <w:ins w:id="325" w:author="Ye, Bing" w:date="2014-06-03T16:17:00Z">
        <w:r w:rsidR="00CA5C1D">
          <w:rPr>
            <w:lang w:val="en-US"/>
          </w:rPr>
          <w:t xml:space="preserve"> after </w:t>
        </w:r>
      </w:ins>
      <w:ins w:id="326" w:author="Ye, Bing" w:date="2014-06-03T16:22:00Z">
        <w:r w:rsidR="00CA5C1D">
          <w:rPr>
            <w:lang w:val="en-US"/>
          </w:rPr>
          <w:t>successfully performing a task</w:t>
        </w:r>
      </w:ins>
      <w:r w:rsidR="0015116B" w:rsidRPr="00154F86">
        <w:rPr>
          <w:lang w:val="en-US"/>
        </w:rPr>
        <w:t>.</w:t>
      </w:r>
    </w:p>
    <w:p w14:paraId="7F3183AF" w14:textId="77777777" w:rsidR="00C464AE" w:rsidRDefault="00C464AE" w:rsidP="006166C9">
      <w:pPr>
        <w:rPr>
          <w:ins w:id="327" w:author="David Xue" w:date="2014-06-01T22:22:00Z"/>
          <w:lang w:val="en-US"/>
        </w:rPr>
      </w:pPr>
    </w:p>
    <w:p w14:paraId="75A8232F" w14:textId="0DEF6571" w:rsidR="00CC623C" w:rsidRDefault="00BF6A5B" w:rsidP="006166C9">
      <w:pPr>
        <w:rPr>
          <w:ins w:id="328" w:author="David Xue" w:date="2014-06-01T22:24:00Z"/>
          <w:lang w:val="en-US"/>
        </w:rPr>
      </w:pPr>
      <w:ins w:id="329" w:author="David Xue" w:date="2014-06-01T22:47:00Z">
        <w:r>
          <w:rPr>
            <w:lang w:val="en-US"/>
          </w:rPr>
          <w:t xml:space="preserve">For each trial, </w:t>
        </w:r>
        <w:r w:rsidR="008F00CD">
          <w:rPr>
            <w:lang w:val="en-US"/>
          </w:rPr>
          <w:t>i</w:t>
        </w:r>
      </w:ins>
      <w:ins w:id="330" w:author="David Xue" w:date="2014-06-01T22:22:00Z">
        <w:r w:rsidR="00F10A97">
          <w:rPr>
            <w:lang w:val="en-US"/>
          </w:rPr>
          <w:t xml:space="preserve">n addition to the three </w:t>
        </w:r>
      </w:ins>
      <w:ins w:id="331" w:author="David Xue" w:date="2014-06-01T22:47:00Z">
        <w:r w:rsidR="008F00CD">
          <w:rPr>
            <w:lang w:val="en-US"/>
          </w:rPr>
          <w:t xml:space="preserve">prompt </w:t>
        </w:r>
      </w:ins>
      <w:ins w:id="332" w:author="David Xue" w:date="2014-06-01T22:22:00Z">
        <w:r w:rsidR="00F10A97">
          <w:rPr>
            <w:lang w:val="en-US"/>
          </w:rPr>
          <w:t xml:space="preserve">categories </w:t>
        </w:r>
      </w:ins>
      <w:ins w:id="333" w:author="Ye, Bing" w:date="2014-06-03T14:15:00Z">
        <w:r w:rsidR="00A3333B">
          <w:rPr>
            <w:lang w:val="en-US"/>
          </w:rPr>
          <w:t xml:space="preserve">stated </w:t>
        </w:r>
      </w:ins>
      <w:ins w:id="334" w:author="David Xue" w:date="2014-06-01T22:22:00Z">
        <w:r w:rsidR="00F10A97">
          <w:rPr>
            <w:lang w:val="en-US"/>
          </w:rPr>
          <w:t xml:space="preserve">above, </w:t>
        </w:r>
      </w:ins>
      <w:ins w:id="335" w:author="David Xue" w:date="2014-06-01T22:23:00Z">
        <w:r w:rsidR="00D64AD4">
          <w:rPr>
            <w:lang w:val="en-US"/>
          </w:rPr>
          <w:t xml:space="preserve">the NAO robot and the virtual avatar </w:t>
        </w:r>
      </w:ins>
      <w:ins w:id="336" w:author="David Xue" w:date="2014-06-01T22:24:00Z">
        <w:r w:rsidR="00CC623C">
          <w:rPr>
            <w:lang w:val="en-US"/>
          </w:rPr>
          <w:t xml:space="preserve">will </w:t>
        </w:r>
      </w:ins>
      <w:ins w:id="337" w:author="David Xue" w:date="2014-06-01T22:23:00Z">
        <w:r w:rsidR="00CC623C">
          <w:rPr>
            <w:lang w:val="en-US"/>
          </w:rPr>
          <w:t xml:space="preserve">also deliver </w:t>
        </w:r>
      </w:ins>
      <w:ins w:id="338" w:author="David Xue" w:date="2014-06-01T22:25:00Z">
        <w:r w:rsidR="00AE1A5B">
          <w:rPr>
            <w:lang w:val="en-US"/>
          </w:rPr>
          <w:t>a short introduction before the start of each trial</w:t>
        </w:r>
        <w:r w:rsidR="002E5CA6">
          <w:rPr>
            <w:lang w:val="en-US"/>
          </w:rPr>
          <w:t xml:space="preserve">, a re-intro </w:t>
        </w:r>
        <w:del w:id="339" w:author="Ye, Bing" w:date="2014-06-03T14:18:00Z">
          <w:r w:rsidR="002E5CA6" w:rsidDel="00A3333B">
            <w:rPr>
              <w:lang w:val="en-US"/>
            </w:rPr>
            <w:delText>every tim</w:delText>
          </w:r>
        </w:del>
      </w:ins>
      <w:ins w:id="340" w:author="Ye, Bing" w:date="2014-06-03T14:18:00Z">
        <w:r w:rsidR="00A3333B">
          <w:rPr>
            <w:lang w:val="en-US"/>
          </w:rPr>
          <w:t>after</w:t>
        </w:r>
      </w:ins>
      <w:ins w:id="341" w:author="David Xue" w:date="2014-06-01T22:25:00Z">
        <w:del w:id="342" w:author="Ye, Bing" w:date="2014-06-03T14:18:00Z">
          <w:r w:rsidR="002E5CA6" w:rsidDel="00A3333B">
            <w:rPr>
              <w:lang w:val="en-US"/>
            </w:rPr>
            <w:delText>e</w:delText>
          </w:r>
        </w:del>
        <w:r w:rsidR="002E5CA6">
          <w:rPr>
            <w:lang w:val="en-US"/>
          </w:rPr>
          <w:t xml:space="preserve"> the parent </w:t>
        </w:r>
        <w:del w:id="343" w:author="Ye, Bing" w:date="2014-06-03T14:18:00Z">
          <w:r w:rsidR="002E5CA6" w:rsidDel="00A3333B">
            <w:rPr>
              <w:lang w:val="en-US"/>
            </w:rPr>
            <w:delText xml:space="preserve">finishes </w:delText>
          </w:r>
        </w:del>
        <w:r w:rsidR="002E5CA6">
          <w:rPr>
            <w:lang w:val="en-US"/>
          </w:rPr>
          <w:t xml:space="preserve">assisting the child through a task, and </w:t>
        </w:r>
      </w:ins>
      <w:ins w:id="344" w:author="David Xue" w:date="2014-06-01T22:26:00Z">
        <w:r w:rsidR="002E5CA6">
          <w:rPr>
            <w:lang w:val="en-US"/>
          </w:rPr>
          <w:t>a</w:t>
        </w:r>
      </w:ins>
      <w:ins w:id="345" w:author="David Xue" w:date="2014-06-01T22:47:00Z">
        <w:r w:rsidR="00DE3C03">
          <w:rPr>
            <w:lang w:val="en-US"/>
          </w:rPr>
          <w:t>n</w:t>
        </w:r>
      </w:ins>
      <w:ins w:id="346" w:author="David Xue" w:date="2014-06-01T22:26:00Z">
        <w:r w:rsidR="002E5CA6">
          <w:rPr>
            <w:lang w:val="en-US"/>
          </w:rPr>
          <w:t xml:space="preserve"> outro at the end of each trial</w:t>
        </w:r>
      </w:ins>
      <w:ins w:id="347" w:author="Ye, Bing" w:date="2014-06-03T14:19:00Z">
        <w:r w:rsidR="00A3333B">
          <w:rPr>
            <w:lang w:val="en-US"/>
          </w:rPr>
          <w:t>.</w:t>
        </w:r>
      </w:ins>
      <w:ins w:id="348" w:author="David Xue" w:date="2014-06-01T22:48:00Z">
        <w:del w:id="349" w:author="Ye, Bing" w:date="2014-06-03T14:20:00Z">
          <w:r w:rsidR="007853F1" w:rsidDel="00A3333B">
            <w:rPr>
              <w:lang w:val="en-US"/>
            </w:rPr>
            <w:delText xml:space="preserve">, </w:delText>
          </w:r>
        </w:del>
        <w:del w:id="350" w:author="Ye, Bing" w:date="2014-06-03T14:19:00Z">
          <w:r w:rsidR="007853F1" w:rsidDel="00A3333B">
            <w:rPr>
              <w:lang w:val="en-US"/>
            </w:rPr>
            <w:delText>for</w:delText>
          </w:r>
        </w:del>
        <w:del w:id="351" w:author="Ye, Bing" w:date="2014-06-03T14:21:00Z">
          <w:r w:rsidR="007853F1" w:rsidDel="00A3333B">
            <w:rPr>
              <w:lang w:val="en-US"/>
            </w:rPr>
            <w:delText xml:space="preserve"> smooth</w:delText>
          </w:r>
        </w:del>
        <w:del w:id="352" w:author="Ye, Bing" w:date="2014-06-03T14:19:00Z">
          <w:r w:rsidR="007853F1" w:rsidDel="00A3333B">
            <w:rPr>
              <w:lang w:val="en-US"/>
            </w:rPr>
            <w:delText>er</w:delText>
          </w:r>
        </w:del>
        <w:del w:id="353" w:author="Ye, Bing" w:date="2014-06-03T14:21:00Z">
          <w:r w:rsidR="007853F1" w:rsidDel="00A3333B">
            <w:rPr>
              <w:lang w:val="en-US"/>
            </w:rPr>
            <w:delText xml:space="preserve"> transitions</w:delText>
          </w:r>
        </w:del>
      </w:ins>
      <w:ins w:id="354" w:author="David Xue" w:date="2014-06-01T22:25:00Z">
        <w:del w:id="355" w:author="Ye, Bing" w:date="2014-06-03T14:21:00Z">
          <w:r w:rsidR="00AE1A5B" w:rsidDel="00A3333B">
            <w:rPr>
              <w:lang w:val="en-US"/>
            </w:rPr>
            <w:delText>.</w:delText>
          </w:r>
        </w:del>
      </w:ins>
      <w:ins w:id="356" w:author="David Xue" w:date="2014-06-01T22:48:00Z">
        <w:r w:rsidR="00290A88">
          <w:rPr>
            <w:lang w:val="en-US"/>
          </w:rPr>
          <w:t xml:space="preserve"> </w:t>
        </w:r>
      </w:ins>
      <w:ins w:id="357" w:author="David Xue" w:date="2014-06-01T22:51:00Z">
        <w:r w:rsidR="00F06367">
          <w:rPr>
            <w:lang w:val="en-US"/>
          </w:rPr>
          <w:t xml:space="preserve">The </w:t>
        </w:r>
      </w:ins>
      <w:ins w:id="358" w:author="David Xue" w:date="2014-06-01T22:49:00Z">
        <w:r w:rsidR="00152343">
          <w:rPr>
            <w:lang w:val="en-US"/>
          </w:rPr>
          <w:t>introduction</w:t>
        </w:r>
      </w:ins>
      <w:ins w:id="359" w:author="David Xue" w:date="2014-06-01T22:51:00Z">
        <w:r w:rsidR="00F06367">
          <w:rPr>
            <w:lang w:val="en-US"/>
          </w:rPr>
          <w:t xml:space="preserve"> is a two</w:t>
        </w:r>
      </w:ins>
      <w:ins w:id="360" w:author="Ye, Bing" w:date="2014-06-03T14:22:00Z">
        <w:r w:rsidR="001E2E26">
          <w:rPr>
            <w:lang w:val="en-US"/>
          </w:rPr>
          <w:t>-</w:t>
        </w:r>
      </w:ins>
      <w:ins w:id="361" w:author="David Xue" w:date="2014-06-01T22:51:00Z">
        <w:del w:id="362" w:author="Ye, Bing" w:date="2014-06-03T14:22:00Z">
          <w:r w:rsidR="00F06367" w:rsidDel="001E2E26">
            <w:rPr>
              <w:lang w:val="en-US"/>
            </w:rPr>
            <w:delText xml:space="preserve"> </w:delText>
          </w:r>
        </w:del>
        <w:r w:rsidR="00F06367">
          <w:rPr>
            <w:lang w:val="en-US"/>
          </w:rPr>
          <w:t>part</w:t>
        </w:r>
      </w:ins>
      <w:ins w:id="363" w:author="David Xue" w:date="2014-06-01T22:52:00Z">
        <w:r w:rsidR="00F06367">
          <w:rPr>
            <w:lang w:val="en-US"/>
          </w:rPr>
          <w:t xml:space="preserve"> prompt.</w:t>
        </w:r>
        <w:r w:rsidR="006D348D">
          <w:rPr>
            <w:lang w:val="en-US"/>
          </w:rPr>
          <w:t xml:space="preserve"> </w:t>
        </w:r>
        <w:r w:rsidR="00F06367">
          <w:rPr>
            <w:lang w:val="en-US"/>
          </w:rPr>
          <w:t>The first part is an</w:t>
        </w:r>
      </w:ins>
      <w:ins w:id="364" w:author="David Xue" w:date="2014-06-01T22:51:00Z">
        <w:r w:rsidR="00F06367">
          <w:rPr>
            <w:lang w:val="en-US"/>
          </w:rPr>
          <w:t xml:space="preserve"> attention grabber</w:t>
        </w:r>
      </w:ins>
      <w:ins w:id="365" w:author="David Xue" w:date="2014-06-01T22:53:00Z">
        <w:r w:rsidR="00A77371">
          <w:rPr>
            <w:lang w:val="en-US"/>
          </w:rPr>
          <w:t>. T</w:t>
        </w:r>
      </w:ins>
      <w:ins w:id="366" w:author="David Xue" w:date="2014-06-01T22:52:00Z">
        <w:r w:rsidR="00B93154">
          <w:rPr>
            <w:lang w:val="en-US"/>
          </w:rPr>
          <w:t xml:space="preserve">he second part consists of </w:t>
        </w:r>
      </w:ins>
      <w:ins w:id="367" w:author="David Xue" w:date="2014-06-01T22:50:00Z">
        <w:r w:rsidR="00152343">
          <w:rPr>
            <w:lang w:val="en-US"/>
          </w:rPr>
          <w:t xml:space="preserve">a verbal prompt </w:t>
        </w:r>
      </w:ins>
      <w:ins w:id="368" w:author="David Xue" w:date="2014-06-01T22:53:00Z">
        <w:r w:rsidR="00C27477">
          <w:rPr>
            <w:lang w:val="en-US"/>
          </w:rPr>
          <w:t xml:space="preserve">(i.e. </w:t>
        </w:r>
      </w:ins>
      <w:ins w:id="369" w:author="David Xue" w:date="2014-06-01T22:51:00Z">
        <w:r w:rsidR="00152343">
          <w:rPr>
            <w:lang w:val="en-US"/>
          </w:rPr>
          <w:t>“</w:t>
        </w:r>
      </w:ins>
      <w:ins w:id="370" w:author="David Xue" w:date="2014-06-01T22:50:00Z">
        <w:r w:rsidR="00021AA0">
          <w:rPr>
            <w:lang w:val="en-US"/>
          </w:rPr>
          <w:t>L</w:t>
        </w:r>
        <w:r w:rsidR="00152343">
          <w:rPr>
            <w:lang w:val="en-US"/>
          </w:rPr>
          <w:t>et’</w:t>
        </w:r>
        <w:r w:rsidR="00DF4689">
          <w:rPr>
            <w:lang w:val="en-US"/>
          </w:rPr>
          <w:t>s start washing hands</w:t>
        </w:r>
      </w:ins>
      <w:ins w:id="371" w:author="David Xue" w:date="2014-06-01T22:54:00Z">
        <w:r w:rsidR="002D0A38">
          <w:rPr>
            <w:lang w:val="en-US"/>
          </w:rPr>
          <w:t>.</w:t>
        </w:r>
      </w:ins>
      <w:ins w:id="372" w:author="David Xue" w:date="2014-06-01T22:50:00Z">
        <w:r w:rsidR="00152343">
          <w:rPr>
            <w:lang w:val="en-US"/>
          </w:rPr>
          <w:t>”</w:t>
        </w:r>
      </w:ins>
      <w:ins w:id="373" w:author="David Xue" w:date="2014-06-01T22:53:00Z">
        <w:r w:rsidR="00C27477">
          <w:rPr>
            <w:lang w:val="en-US"/>
          </w:rPr>
          <w:t>)</w:t>
        </w:r>
      </w:ins>
      <w:ins w:id="374" w:author="David Xue" w:date="2014-06-01T22:50:00Z">
        <w:r w:rsidR="00152343">
          <w:rPr>
            <w:lang w:val="en-US"/>
          </w:rPr>
          <w:t xml:space="preserve"> </w:t>
        </w:r>
      </w:ins>
      <w:ins w:id="375" w:author="David Xue" w:date="2014-06-01T22:54:00Z">
        <w:r w:rsidR="00656F04">
          <w:rPr>
            <w:lang w:val="en-US"/>
          </w:rPr>
          <w:t>with a simple conversation</w:t>
        </w:r>
      </w:ins>
      <w:ins w:id="376" w:author="David Xue" w:date="2014-06-01T23:03:00Z">
        <w:r w:rsidR="00F2125F">
          <w:rPr>
            <w:lang w:val="en-US"/>
          </w:rPr>
          <w:t>al</w:t>
        </w:r>
      </w:ins>
      <w:ins w:id="377" w:author="David Xue" w:date="2014-06-01T22:54:00Z">
        <w:r w:rsidR="00656F04">
          <w:rPr>
            <w:lang w:val="en-US"/>
          </w:rPr>
          <w:t xml:space="preserve"> </w:t>
        </w:r>
        <w:r w:rsidR="00CE3A91">
          <w:rPr>
            <w:lang w:val="en-US"/>
          </w:rPr>
          <w:t>gesture.</w:t>
        </w:r>
        <w:r w:rsidR="0007320B">
          <w:rPr>
            <w:lang w:val="en-US"/>
          </w:rPr>
          <w:t xml:space="preserve"> </w:t>
        </w:r>
      </w:ins>
      <w:ins w:id="378" w:author="David Xue" w:date="2014-06-01T22:55:00Z">
        <w:r w:rsidR="004D4A99">
          <w:rPr>
            <w:lang w:val="en-US"/>
          </w:rPr>
          <w:t>The re-intro is</w:t>
        </w:r>
        <w:r w:rsidR="00D26AAB">
          <w:rPr>
            <w:lang w:val="en-US"/>
          </w:rPr>
          <w:t xml:space="preserve"> a verbal </w:t>
        </w:r>
      </w:ins>
      <w:ins w:id="379" w:author="David Xue" w:date="2014-06-01T22:56:00Z">
        <w:r w:rsidR="00D26AAB">
          <w:rPr>
            <w:lang w:val="en-US"/>
          </w:rPr>
          <w:t>prompt (i.e. “Let’s continue washing hands.”) with a simple conversation</w:t>
        </w:r>
      </w:ins>
      <w:ins w:id="380" w:author="David Xue" w:date="2014-06-01T23:02:00Z">
        <w:r w:rsidR="00393185">
          <w:rPr>
            <w:lang w:val="en-US"/>
          </w:rPr>
          <w:t>al</w:t>
        </w:r>
      </w:ins>
      <w:ins w:id="381" w:author="David Xue" w:date="2014-06-01T22:56:00Z">
        <w:r w:rsidR="00D26AAB">
          <w:rPr>
            <w:lang w:val="en-US"/>
          </w:rPr>
          <w:t xml:space="preserve"> gesture. </w:t>
        </w:r>
      </w:ins>
      <w:ins w:id="382" w:author="Ye, Bing" w:date="2014-06-03T15:12:00Z">
        <w:r w:rsidR="00502017">
          <w:rPr>
            <w:lang w:val="en-US"/>
          </w:rPr>
          <w:t xml:space="preserve">Same as the introduction, </w:t>
        </w:r>
      </w:ins>
      <w:ins w:id="383" w:author="David Xue" w:date="2014-06-01T22:56:00Z">
        <w:del w:id="384" w:author="Ye, Bing" w:date="2014-06-03T15:12:00Z">
          <w:r w:rsidR="006D348D" w:rsidDel="00502017">
            <w:rPr>
              <w:lang w:val="en-US"/>
            </w:rPr>
            <w:delText>T</w:delText>
          </w:r>
        </w:del>
      </w:ins>
      <w:ins w:id="385" w:author="Ye, Bing" w:date="2014-06-03T15:12:00Z">
        <w:r w:rsidR="00502017">
          <w:rPr>
            <w:lang w:val="en-US"/>
          </w:rPr>
          <w:t>t</w:t>
        </w:r>
      </w:ins>
      <w:ins w:id="386" w:author="David Xue" w:date="2014-06-01T22:56:00Z">
        <w:r w:rsidR="006D348D">
          <w:rPr>
            <w:lang w:val="en-US"/>
          </w:rPr>
          <w:t>he outro is a two</w:t>
        </w:r>
      </w:ins>
      <w:ins w:id="387" w:author="Ye, Bing" w:date="2014-06-03T14:24:00Z">
        <w:r w:rsidR="001E2E26">
          <w:rPr>
            <w:lang w:val="en-US"/>
          </w:rPr>
          <w:t>-</w:t>
        </w:r>
      </w:ins>
      <w:ins w:id="388" w:author="David Xue" w:date="2014-06-01T22:56:00Z">
        <w:del w:id="389" w:author="Ye, Bing" w:date="2014-06-03T14:24:00Z">
          <w:r w:rsidR="006D348D" w:rsidDel="001E2E26">
            <w:rPr>
              <w:lang w:val="en-US"/>
            </w:rPr>
            <w:delText xml:space="preserve"> </w:delText>
          </w:r>
        </w:del>
        <w:r w:rsidR="006D348D">
          <w:rPr>
            <w:lang w:val="en-US"/>
          </w:rPr>
          <w:t>part prompt. The first part consists of a verbal prompt (</w:t>
        </w:r>
      </w:ins>
      <w:ins w:id="390" w:author="David Xue" w:date="2014-06-01T22:57:00Z">
        <w:r w:rsidR="006D348D">
          <w:rPr>
            <w:lang w:val="en-US"/>
          </w:rPr>
          <w:t xml:space="preserve">i.e. “Good job, [child’s name]!”) with </w:t>
        </w:r>
      </w:ins>
      <w:ins w:id="391" w:author="Ye, Bing" w:date="2014-06-03T15:13:00Z">
        <w:r w:rsidR="00502017">
          <w:rPr>
            <w:lang w:val="en-US"/>
          </w:rPr>
          <w:t xml:space="preserve">a </w:t>
        </w:r>
      </w:ins>
      <w:ins w:id="392" w:author="David Xue" w:date="2014-06-01T22:57:00Z">
        <w:r w:rsidR="006D348D">
          <w:rPr>
            <w:lang w:val="en-US"/>
          </w:rPr>
          <w:t>gesture</w:t>
        </w:r>
        <w:del w:id="393" w:author="Ye, Bing" w:date="2014-06-03T15:13:00Z">
          <w:r w:rsidR="006D348D" w:rsidDel="00502017">
            <w:rPr>
              <w:lang w:val="en-US"/>
            </w:rPr>
            <w:delText>s</w:delText>
          </w:r>
        </w:del>
        <w:r w:rsidR="006D348D">
          <w:rPr>
            <w:lang w:val="en-US"/>
          </w:rPr>
          <w:t xml:space="preserve"> of fist pumping</w:t>
        </w:r>
        <w:r w:rsidR="00AB38D6">
          <w:rPr>
            <w:lang w:val="en-US"/>
          </w:rPr>
          <w:t xml:space="preserve"> in the air</w:t>
        </w:r>
        <w:r w:rsidR="00C50E4A">
          <w:rPr>
            <w:lang w:val="en-US"/>
          </w:rPr>
          <w:t>. The second part consists of a verbal prompt (i.e. “You are all done.</w:t>
        </w:r>
      </w:ins>
      <w:ins w:id="394" w:author="David Xue" w:date="2014-06-01T22:58:00Z">
        <w:r w:rsidR="00C50E4A">
          <w:rPr>
            <w:lang w:val="en-US"/>
          </w:rPr>
          <w:t xml:space="preserve">”) with a gesture </w:t>
        </w:r>
      </w:ins>
      <w:ins w:id="395" w:author="David Xue" w:date="2014-06-01T22:59:00Z">
        <w:r w:rsidR="00C50E4A">
          <w:rPr>
            <w:lang w:val="en-US"/>
          </w:rPr>
          <w:t xml:space="preserve">signifying </w:t>
        </w:r>
      </w:ins>
      <w:ins w:id="396" w:author="David Xue" w:date="2014-06-01T23:00:00Z">
        <w:r w:rsidR="007B3ADF">
          <w:rPr>
            <w:lang w:val="en-US"/>
          </w:rPr>
          <w:t xml:space="preserve">all </w:t>
        </w:r>
      </w:ins>
      <w:ins w:id="397" w:author="Ye, Bing" w:date="2014-06-03T15:14:00Z">
        <w:r w:rsidR="00FF37BB">
          <w:rPr>
            <w:lang w:val="en-US"/>
          </w:rPr>
          <w:t xml:space="preserve">the hand-washing tasks have been </w:t>
        </w:r>
      </w:ins>
      <w:ins w:id="398" w:author="David Xue" w:date="2014-06-01T23:00:00Z">
        <w:r w:rsidR="007B3ADF">
          <w:rPr>
            <w:lang w:val="en-US"/>
          </w:rPr>
          <w:t>done.</w:t>
        </w:r>
      </w:ins>
    </w:p>
    <w:p w14:paraId="4E59B108" w14:textId="25FB9CDD" w:rsidR="001673EF" w:rsidRDefault="001673EF" w:rsidP="006166C9">
      <w:pPr>
        <w:rPr>
          <w:lang w:val="en-US"/>
        </w:rPr>
      </w:pPr>
    </w:p>
    <w:p w14:paraId="64594881" w14:textId="3AB4AF68" w:rsidR="00B55BC3" w:rsidRDefault="00B55BC3" w:rsidP="003D19FC">
      <w:pPr>
        <w:pStyle w:val="Caption"/>
        <w:keepNext/>
      </w:pPr>
      <w:bookmarkStart w:id="399" w:name="_Ref381694570"/>
      <w:r>
        <w:t xml:space="preserve">Table </w:t>
      </w:r>
      <w:fldSimple w:instr=" SEQ Table \* ARABIC ">
        <w:r>
          <w:rPr>
            <w:noProof/>
          </w:rPr>
          <w:t>1</w:t>
        </w:r>
      </w:fldSimple>
      <w:bookmarkEnd w:id="399"/>
      <w:r>
        <w:t xml:space="preserve"> Prompt specifications - attention grabber, task prompts, and reward.</w:t>
      </w:r>
    </w:p>
    <w:tbl>
      <w:tblPr>
        <w:tblStyle w:val="TableGrid"/>
        <w:tblW w:w="9606" w:type="dxa"/>
        <w:tblLook w:val="04A0" w:firstRow="1" w:lastRow="0" w:firstColumn="1" w:lastColumn="0" w:noHBand="0" w:noVBand="1"/>
      </w:tblPr>
      <w:tblGrid>
        <w:gridCol w:w="1951"/>
        <w:gridCol w:w="3119"/>
        <w:gridCol w:w="4536"/>
      </w:tblGrid>
      <w:tr w:rsidR="008A07E2" w14:paraId="4254EAB9" w14:textId="5F50AF96" w:rsidTr="00C70044">
        <w:tc>
          <w:tcPr>
            <w:tcW w:w="1951" w:type="dxa"/>
          </w:tcPr>
          <w:p w14:paraId="2A5EB45C" w14:textId="0C4B083F" w:rsidR="008A07E2" w:rsidRDefault="008A07E2">
            <w:pPr>
              <w:rPr>
                <w:lang w:val="en-US"/>
              </w:rPr>
            </w:pPr>
          </w:p>
        </w:tc>
        <w:tc>
          <w:tcPr>
            <w:tcW w:w="3119" w:type="dxa"/>
          </w:tcPr>
          <w:p w14:paraId="0E39FA14" w14:textId="397049A7" w:rsidR="008A07E2" w:rsidRPr="00C70044" w:rsidRDefault="008A07E2" w:rsidP="00AF0162">
            <w:pPr>
              <w:rPr>
                <w:b/>
                <w:lang w:val="en-US"/>
              </w:rPr>
            </w:pPr>
            <w:r w:rsidRPr="00C70044">
              <w:rPr>
                <w:b/>
                <w:lang w:val="en-US"/>
              </w:rPr>
              <w:t>Verbal Prompt</w:t>
            </w:r>
          </w:p>
        </w:tc>
        <w:tc>
          <w:tcPr>
            <w:tcW w:w="4536" w:type="dxa"/>
          </w:tcPr>
          <w:p w14:paraId="613B7DC5" w14:textId="20DB122E" w:rsidR="008A07E2" w:rsidRDefault="008A07E2" w:rsidP="00AF0162">
            <w:pPr>
              <w:rPr>
                <w:lang w:val="en-US"/>
              </w:rPr>
            </w:pPr>
            <w:r w:rsidRPr="00C70044">
              <w:rPr>
                <w:b/>
                <w:lang w:val="en-US"/>
              </w:rPr>
              <w:t>Visual Prompt</w:t>
            </w:r>
            <w:r>
              <w:rPr>
                <w:lang w:val="en-US"/>
              </w:rPr>
              <w:t xml:space="preserve"> (robot</w:t>
            </w:r>
            <w:r w:rsidR="00561A93">
              <w:rPr>
                <w:lang w:val="en-US"/>
              </w:rPr>
              <w:t>/avatar</w:t>
            </w:r>
            <w:r>
              <w:rPr>
                <w:lang w:val="en-US"/>
              </w:rPr>
              <w:t xml:space="preserve"> gestures)</w:t>
            </w:r>
          </w:p>
        </w:tc>
      </w:tr>
      <w:tr w:rsidR="008A07E2" w14:paraId="40EF129B" w14:textId="5EE233A7" w:rsidTr="00C70044">
        <w:tc>
          <w:tcPr>
            <w:tcW w:w="1951" w:type="dxa"/>
          </w:tcPr>
          <w:p w14:paraId="4EBD9439" w14:textId="5AA98AAA" w:rsidR="008A07E2" w:rsidRPr="00C70044" w:rsidRDefault="008A07E2" w:rsidP="00AF0162">
            <w:pPr>
              <w:rPr>
                <w:b/>
                <w:lang w:val="en-US"/>
              </w:rPr>
            </w:pPr>
            <w:r w:rsidRPr="00C70044">
              <w:rPr>
                <w:b/>
                <w:lang w:val="en-US"/>
              </w:rPr>
              <w:t>Attention Grabber:</w:t>
            </w:r>
          </w:p>
        </w:tc>
        <w:tc>
          <w:tcPr>
            <w:tcW w:w="3119" w:type="dxa"/>
          </w:tcPr>
          <w:p w14:paraId="59EC2074" w14:textId="7B16EC33" w:rsidR="008A07E2" w:rsidRDefault="008A07E2">
            <w:pPr>
              <w:rPr>
                <w:lang w:val="en-US"/>
              </w:rPr>
            </w:pPr>
            <w:r>
              <w:rPr>
                <w:lang w:val="en-US"/>
              </w:rPr>
              <w:t>Hi, [child’s name]!</w:t>
            </w:r>
          </w:p>
        </w:tc>
        <w:tc>
          <w:tcPr>
            <w:tcW w:w="4536" w:type="dxa"/>
          </w:tcPr>
          <w:p w14:paraId="52A5E27F" w14:textId="358822B1" w:rsidR="008A07E2" w:rsidRDefault="008A07E2" w:rsidP="00AF0162">
            <w:pPr>
              <w:rPr>
                <w:lang w:val="en-US"/>
              </w:rPr>
            </w:pPr>
            <w:r>
              <w:rPr>
                <w:lang w:val="en-US"/>
              </w:rPr>
              <w:t>Waving and looking at the child.</w:t>
            </w:r>
          </w:p>
        </w:tc>
      </w:tr>
      <w:tr w:rsidR="008A07E2" w14:paraId="08CFAD3D" w14:textId="5DDCEFEC" w:rsidTr="00C70044">
        <w:tc>
          <w:tcPr>
            <w:tcW w:w="1951" w:type="dxa"/>
            <w:vMerge w:val="restart"/>
          </w:tcPr>
          <w:p w14:paraId="53FE5DEE" w14:textId="77777777" w:rsidR="008A07E2" w:rsidRDefault="008A07E2">
            <w:pPr>
              <w:rPr>
                <w:b/>
                <w:lang w:val="en-US"/>
              </w:rPr>
            </w:pPr>
          </w:p>
          <w:p w14:paraId="136B22FD" w14:textId="77777777" w:rsidR="008A07E2" w:rsidRDefault="008A07E2">
            <w:pPr>
              <w:rPr>
                <w:b/>
                <w:lang w:val="en-US"/>
              </w:rPr>
            </w:pPr>
          </w:p>
          <w:p w14:paraId="2EA99070" w14:textId="6F117BE4" w:rsidR="008A07E2" w:rsidRPr="00C70044" w:rsidRDefault="008A07E2">
            <w:pPr>
              <w:rPr>
                <w:b/>
                <w:lang w:val="en-US"/>
              </w:rPr>
            </w:pPr>
            <w:r w:rsidRPr="00C70044">
              <w:rPr>
                <w:b/>
                <w:lang w:val="en-US"/>
              </w:rPr>
              <w:t>Task Prompts:</w:t>
            </w:r>
          </w:p>
        </w:tc>
        <w:tc>
          <w:tcPr>
            <w:tcW w:w="3119" w:type="dxa"/>
          </w:tcPr>
          <w:p w14:paraId="3A16E125" w14:textId="758E5FAC" w:rsidR="008A07E2" w:rsidRDefault="008A07E2">
            <w:pPr>
              <w:rPr>
                <w:lang w:val="en-US"/>
              </w:rPr>
            </w:pPr>
            <w:r>
              <w:rPr>
                <w:lang w:val="en-US"/>
              </w:rPr>
              <w:t>Please turn on the water.</w:t>
            </w:r>
          </w:p>
        </w:tc>
        <w:tc>
          <w:tcPr>
            <w:tcW w:w="4536" w:type="dxa"/>
          </w:tcPr>
          <w:p w14:paraId="1AC814B9" w14:textId="00F8D7CC" w:rsidR="008A07E2" w:rsidRDefault="008A07E2" w:rsidP="001C6D37">
            <w:pPr>
              <w:rPr>
                <w:lang w:val="en-US"/>
              </w:rPr>
            </w:pPr>
            <w:r>
              <w:rPr>
                <w:lang w:val="en-US"/>
              </w:rPr>
              <w:t>Turn</w:t>
            </w:r>
            <w:ins w:id="400" w:author="Ye, Bing" w:date="2014-06-03T15:28:00Z">
              <w:r w:rsidR="001C6D37">
                <w:rPr>
                  <w:lang w:val="en-US"/>
                </w:rPr>
                <w:t>ing</w:t>
              </w:r>
            </w:ins>
            <w:r>
              <w:rPr>
                <w:lang w:val="en-US"/>
              </w:rPr>
              <w:t xml:space="preserve"> right wrist clockwise </w:t>
            </w:r>
            <w:del w:id="401" w:author="Ye, Bing" w:date="2014-06-03T15:29:00Z">
              <w:r w:rsidDel="001C6D37">
                <w:rPr>
                  <w:lang w:val="en-US"/>
                </w:rPr>
                <w:delText xml:space="preserve">and </w:delText>
              </w:r>
            </w:del>
            <w:ins w:id="402" w:author="Ye, Bing" w:date="2014-06-03T15:29:00Z">
              <w:r w:rsidR="001C6D37">
                <w:rPr>
                  <w:lang w:val="en-US"/>
                </w:rPr>
                <w:t xml:space="preserve">while </w:t>
              </w:r>
            </w:ins>
            <w:r>
              <w:rPr>
                <w:lang w:val="en-US"/>
              </w:rPr>
              <w:t>look</w:t>
            </w:r>
            <w:ins w:id="403" w:author="Ye, Bing" w:date="2014-06-03T15:29:00Z">
              <w:r w:rsidR="001C6D37">
                <w:rPr>
                  <w:lang w:val="en-US"/>
                </w:rPr>
                <w:t>ing</w:t>
              </w:r>
            </w:ins>
            <w:r>
              <w:rPr>
                <w:lang w:val="en-US"/>
              </w:rPr>
              <w:t xml:space="preserve"> at the child, then point</w:t>
            </w:r>
            <w:ins w:id="404" w:author="Ye, Bing" w:date="2014-06-03T15:19:00Z">
              <w:r w:rsidR="00FF37BB">
                <w:rPr>
                  <w:lang w:val="en-US"/>
                </w:rPr>
                <w:t>ing</w:t>
              </w:r>
            </w:ins>
            <w:r>
              <w:rPr>
                <w:lang w:val="en-US"/>
              </w:rPr>
              <w:t xml:space="preserve"> and look</w:t>
            </w:r>
            <w:ins w:id="405" w:author="Ye, Bing" w:date="2014-06-03T15:20:00Z">
              <w:r w:rsidR="00FF37BB">
                <w:rPr>
                  <w:lang w:val="en-US"/>
                </w:rPr>
                <w:t>ing</w:t>
              </w:r>
            </w:ins>
            <w:r>
              <w:rPr>
                <w:lang w:val="en-US"/>
              </w:rPr>
              <w:t xml:space="preserve"> at the tap.</w:t>
            </w:r>
          </w:p>
        </w:tc>
      </w:tr>
      <w:tr w:rsidR="008A07E2" w14:paraId="0673439A" w14:textId="573FBB88" w:rsidTr="00C70044">
        <w:tc>
          <w:tcPr>
            <w:tcW w:w="1951" w:type="dxa"/>
            <w:vMerge/>
          </w:tcPr>
          <w:p w14:paraId="2235C132" w14:textId="77777777" w:rsidR="008A07E2" w:rsidRDefault="008A07E2" w:rsidP="00AF0162">
            <w:pPr>
              <w:rPr>
                <w:lang w:val="en-US"/>
              </w:rPr>
            </w:pPr>
          </w:p>
        </w:tc>
        <w:tc>
          <w:tcPr>
            <w:tcW w:w="3119" w:type="dxa"/>
          </w:tcPr>
          <w:p w14:paraId="0341724F" w14:textId="71F9433D" w:rsidR="008A07E2" w:rsidRDefault="008A07E2" w:rsidP="00AF0162">
            <w:pPr>
              <w:rPr>
                <w:lang w:val="en-US"/>
              </w:rPr>
            </w:pPr>
            <w:r>
              <w:rPr>
                <w:lang w:val="en-US"/>
              </w:rPr>
              <w:t>Please wet your hands.</w:t>
            </w:r>
          </w:p>
        </w:tc>
        <w:tc>
          <w:tcPr>
            <w:tcW w:w="4536" w:type="dxa"/>
          </w:tcPr>
          <w:p w14:paraId="00CAFDB2" w14:textId="44CFE1BD" w:rsidR="008A07E2" w:rsidRDefault="008A07E2" w:rsidP="001C6D37">
            <w:pPr>
              <w:rPr>
                <w:lang w:val="en-US"/>
              </w:rPr>
            </w:pPr>
            <w:r>
              <w:rPr>
                <w:lang w:val="en-US"/>
              </w:rPr>
              <w:t>Hold</w:t>
            </w:r>
            <w:ins w:id="406" w:author="Ye, Bing" w:date="2014-06-03T15:29:00Z">
              <w:r w:rsidR="001C6D37">
                <w:rPr>
                  <w:lang w:val="en-US"/>
                </w:rPr>
                <w:t>ing</w:t>
              </w:r>
            </w:ins>
            <w:r>
              <w:rPr>
                <w:lang w:val="en-US"/>
              </w:rPr>
              <w:t xml:space="preserve"> out hands </w:t>
            </w:r>
            <w:del w:id="407" w:author="Ye, Bing" w:date="2014-06-03T15:29:00Z">
              <w:r w:rsidDel="001C6D37">
                <w:rPr>
                  <w:lang w:val="en-US"/>
                </w:rPr>
                <w:delText xml:space="preserve">and </w:delText>
              </w:r>
            </w:del>
            <w:ins w:id="408" w:author="Ye, Bing" w:date="2014-06-03T15:29:00Z">
              <w:r w:rsidR="001C6D37">
                <w:rPr>
                  <w:lang w:val="en-US"/>
                </w:rPr>
                <w:t xml:space="preserve">while </w:t>
              </w:r>
            </w:ins>
            <w:r>
              <w:rPr>
                <w:lang w:val="en-US"/>
              </w:rPr>
              <w:t>look</w:t>
            </w:r>
            <w:ins w:id="409" w:author="Ye, Bing" w:date="2014-06-03T15:29:00Z">
              <w:r w:rsidR="001C6D37">
                <w:rPr>
                  <w:lang w:val="en-US"/>
                </w:rPr>
                <w:t>ing</w:t>
              </w:r>
            </w:ins>
            <w:r>
              <w:rPr>
                <w:lang w:val="en-US"/>
              </w:rPr>
              <w:t xml:space="preserve"> at the child, then point</w:t>
            </w:r>
            <w:ins w:id="410" w:author="Ye, Bing" w:date="2014-06-03T15:20:00Z">
              <w:r w:rsidR="00FF37BB">
                <w:rPr>
                  <w:lang w:val="en-US"/>
                </w:rPr>
                <w:t>ing</w:t>
              </w:r>
            </w:ins>
            <w:r>
              <w:rPr>
                <w:lang w:val="en-US"/>
              </w:rPr>
              <w:t xml:space="preserve"> and look</w:t>
            </w:r>
            <w:ins w:id="411" w:author="Ye, Bing" w:date="2014-06-03T15:20:00Z">
              <w:r w:rsidR="00FF37BB">
                <w:rPr>
                  <w:lang w:val="en-US"/>
                </w:rPr>
                <w:t>ing</w:t>
              </w:r>
            </w:ins>
            <w:r>
              <w:rPr>
                <w:lang w:val="en-US"/>
              </w:rPr>
              <w:t xml:space="preserve"> at the running water.</w:t>
            </w:r>
          </w:p>
        </w:tc>
      </w:tr>
      <w:tr w:rsidR="008A07E2" w14:paraId="66DD9170" w14:textId="62E6E74F" w:rsidTr="00C70044">
        <w:tc>
          <w:tcPr>
            <w:tcW w:w="1951" w:type="dxa"/>
            <w:vMerge/>
          </w:tcPr>
          <w:p w14:paraId="0EF51C52" w14:textId="77777777" w:rsidR="008A07E2" w:rsidRDefault="008A07E2" w:rsidP="00AF0162">
            <w:pPr>
              <w:rPr>
                <w:lang w:val="en-US"/>
              </w:rPr>
            </w:pPr>
          </w:p>
        </w:tc>
        <w:tc>
          <w:tcPr>
            <w:tcW w:w="3119" w:type="dxa"/>
          </w:tcPr>
          <w:p w14:paraId="6C4C3109" w14:textId="4AA36F03" w:rsidR="008A07E2" w:rsidRDefault="008A07E2">
            <w:pPr>
              <w:rPr>
                <w:lang w:val="en-US"/>
              </w:rPr>
            </w:pPr>
            <w:r>
              <w:rPr>
                <w:lang w:val="en-US"/>
              </w:rPr>
              <w:t>Please squeeze out the soap.</w:t>
            </w:r>
          </w:p>
        </w:tc>
        <w:tc>
          <w:tcPr>
            <w:tcW w:w="4536" w:type="dxa"/>
          </w:tcPr>
          <w:p w14:paraId="420221F5" w14:textId="43315C26" w:rsidR="008A07E2" w:rsidRDefault="008A07E2" w:rsidP="001C6D37">
            <w:pPr>
              <w:rPr>
                <w:lang w:val="en-US"/>
              </w:rPr>
            </w:pPr>
            <w:del w:id="412" w:author="Ye, Bing" w:date="2014-06-03T15:29:00Z">
              <w:r w:rsidDel="001C6D37">
                <w:rPr>
                  <w:lang w:val="en-US"/>
                </w:rPr>
                <w:delText>Right hand p</w:delText>
              </w:r>
            </w:del>
            <w:ins w:id="413" w:author="Ye, Bing" w:date="2014-06-03T15:29:00Z">
              <w:r w:rsidR="001C6D37">
                <w:rPr>
                  <w:lang w:val="en-US"/>
                </w:rPr>
                <w:t>P</w:t>
              </w:r>
            </w:ins>
            <w:r>
              <w:rPr>
                <w:lang w:val="en-US"/>
              </w:rPr>
              <w:t>ress</w:t>
            </w:r>
            <w:ins w:id="414" w:author="Ye, Bing" w:date="2014-06-03T15:25:00Z">
              <w:r w:rsidR="00CD6741">
                <w:rPr>
                  <w:lang w:val="en-US"/>
                </w:rPr>
                <w:t>ing</w:t>
              </w:r>
            </w:ins>
            <w:del w:id="415" w:author="Ye, Bing" w:date="2014-06-03T15:25:00Z">
              <w:r w:rsidDel="00CD6741">
                <w:rPr>
                  <w:lang w:val="en-US"/>
                </w:rPr>
                <w:delText>es</w:delText>
              </w:r>
            </w:del>
            <w:r>
              <w:rPr>
                <w:lang w:val="en-US"/>
              </w:rPr>
              <w:t xml:space="preserve"> down </w:t>
            </w:r>
            <w:ins w:id="416" w:author="Ye, Bing" w:date="2014-06-03T15:29:00Z">
              <w:r w:rsidR="001C6D37">
                <w:rPr>
                  <w:lang w:val="en-US"/>
                </w:rPr>
                <w:t xml:space="preserve">right hand </w:t>
              </w:r>
            </w:ins>
            <w:del w:id="417" w:author="Ye, Bing" w:date="2014-06-03T15:29:00Z">
              <w:r w:rsidDel="001C6D37">
                <w:rPr>
                  <w:lang w:val="en-US"/>
                </w:rPr>
                <w:delText xml:space="preserve">and </w:delText>
              </w:r>
            </w:del>
            <w:ins w:id="418" w:author="Ye, Bing" w:date="2014-06-03T15:29:00Z">
              <w:r w:rsidR="001C6D37">
                <w:rPr>
                  <w:lang w:val="en-US"/>
                </w:rPr>
                <w:t xml:space="preserve">with </w:t>
              </w:r>
            </w:ins>
            <w:r>
              <w:rPr>
                <w:lang w:val="en-US"/>
              </w:rPr>
              <w:t>left hand collect</w:t>
            </w:r>
            <w:ins w:id="419" w:author="Ye, Bing" w:date="2014-06-03T15:20:00Z">
              <w:r w:rsidR="00FF37BB">
                <w:rPr>
                  <w:lang w:val="en-US"/>
                </w:rPr>
                <w:t>ing</w:t>
              </w:r>
            </w:ins>
            <w:del w:id="420" w:author="Ye, Bing" w:date="2014-06-03T15:20:00Z">
              <w:r w:rsidDel="00FF37BB">
                <w:rPr>
                  <w:lang w:val="en-US"/>
                </w:rPr>
                <w:delText>s</w:delText>
              </w:r>
            </w:del>
            <w:r>
              <w:rPr>
                <w:lang w:val="en-US"/>
              </w:rPr>
              <w:t xml:space="preserve"> from below </w:t>
            </w:r>
            <w:del w:id="421" w:author="Ye, Bing" w:date="2014-06-03T15:26:00Z">
              <w:r w:rsidDel="00CD6741">
                <w:rPr>
                  <w:lang w:val="en-US"/>
                </w:rPr>
                <w:delText xml:space="preserve">and </w:delText>
              </w:r>
            </w:del>
            <w:ins w:id="422" w:author="Ye, Bing" w:date="2014-06-03T15:26:00Z">
              <w:r w:rsidR="00CD6741">
                <w:rPr>
                  <w:lang w:val="en-US"/>
                </w:rPr>
                <w:t xml:space="preserve">while </w:t>
              </w:r>
            </w:ins>
            <w:r>
              <w:rPr>
                <w:lang w:val="en-US"/>
              </w:rPr>
              <w:t>look</w:t>
            </w:r>
            <w:ins w:id="423" w:author="Ye, Bing" w:date="2014-06-03T15:20:00Z">
              <w:r w:rsidR="00FF37BB">
                <w:rPr>
                  <w:lang w:val="en-US"/>
                </w:rPr>
                <w:t>ing</w:t>
              </w:r>
            </w:ins>
            <w:r>
              <w:rPr>
                <w:lang w:val="en-US"/>
              </w:rPr>
              <w:t xml:space="preserve"> at the child, then point</w:t>
            </w:r>
            <w:ins w:id="424" w:author="Ye, Bing" w:date="2014-06-03T15:20:00Z">
              <w:r w:rsidR="00FF37BB">
                <w:rPr>
                  <w:lang w:val="en-US"/>
                </w:rPr>
                <w:t>ing</w:t>
              </w:r>
            </w:ins>
            <w:r>
              <w:rPr>
                <w:lang w:val="en-US"/>
              </w:rPr>
              <w:t xml:space="preserve"> and look</w:t>
            </w:r>
            <w:ins w:id="425" w:author="Ye, Bing" w:date="2014-06-03T15:20:00Z">
              <w:r w:rsidR="00FF37BB">
                <w:rPr>
                  <w:lang w:val="en-US"/>
                </w:rPr>
                <w:t>ing</w:t>
              </w:r>
            </w:ins>
            <w:r>
              <w:rPr>
                <w:lang w:val="en-US"/>
              </w:rPr>
              <w:t xml:space="preserve"> at the soap.</w:t>
            </w:r>
          </w:p>
        </w:tc>
      </w:tr>
      <w:tr w:rsidR="008A07E2" w:rsidRPr="008A07E2" w14:paraId="646F65C0" w14:textId="500F46CA" w:rsidTr="00C70044">
        <w:tc>
          <w:tcPr>
            <w:tcW w:w="1951" w:type="dxa"/>
            <w:vMerge/>
          </w:tcPr>
          <w:p w14:paraId="5D2162EE" w14:textId="77777777" w:rsidR="008A07E2" w:rsidRDefault="008A07E2" w:rsidP="00AF0162">
            <w:pPr>
              <w:rPr>
                <w:lang w:val="en-US"/>
              </w:rPr>
            </w:pPr>
          </w:p>
        </w:tc>
        <w:tc>
          <w:tcPr>
            <w:tcW w:w="3119" w:type="dxa"/>
          </w:tcPr>
          <w:p w14:paraId="64DD3E38" w14:textId="1F0C6BF9" w:rsidR="008A07E2" w:rsidRDefault="008A07E2">
            <w:pPr>
              <w:rPr>
                <w:lang w:val="en-US"/>
              </w:rPr>
            </w:pPr>
            <w:r>
              <w:rPr>
                <w:lang w:val="en-US"/>
              </w:rPr>
              <w:t>Please s</w:t>
            </w:r>
            <w:r w:rsidRPr="002A03BF">
              <w:rPr>
                <w:lang w:val="en-US"/>
              </w:rPr>
              <w:t>crub your hands</w:t>
            </w:r>
            <w:r>
              <w:rPr>
                <w:lang w:val="en-US"/>
              </w:rPr>
              <w:t>.</w:t>
            </w:r>
          </w:p>
        </w:tc>
        <w:tc>
          <w:tcPr>
            <w:tcW w:w="4536" w:type="dxa"/>
          </w:tcPr>
          <w:p w14:paraId="16A8CA8E" w14:textId="0DD505F0" w:rsidR="008A07E2" w:rsidRDefault="008A07E2" w:rsidP="00CD6741">
            <w:pPr>
              <w:rPr>
                <w:lang w:val="en-US"/>
              </w:rPr>
            </w:pPr>
            <w:del w:id="426" w:author="Ye, Bing" w:date="2014-06-03T15:20:00Z">
              <w:r w:rsidDel="00FF37BB">
                <w:rPr>
                  <w:lang w:val="en-US"/>
                </w:rPr>
                <w:delText>Scrub</w:delText>
              </w:r>
            </w:del>
            <w:ins w:id="427" w:author="Ye, Bing" w:date="2014-06-03T15:20:00Z">
              <w:r w:rsidR="00FF37BB">
                <w:rPr>
                  <w:lang w:val="en-US"/>
                </w:rPr>
                <w:t>Scrubbing</w:t>
              </w:r>
            </w:ins>
            <w:r>
              <w:rPr>
                <w:lang w:val="en-US"/>
              </w:rPr>
              <w:t xml:space="preserve"> both hands </w:t>
            </w:r>
            <w:del w:id="428" w:author="Ye, Bing" w:date="2014-06-03T15:26:00Z">
              <w:r w:rsidDel="00CD6741">
                <w:rPr>
                  <w:lang w:val="en-US"/>
                </w:rPr>
                <w:delText xml:space="preserve">and </w:delText>
              </w:r>
            </w:del>
            <w:ins w:id="429" w:author="Ye, Bing" w:date="2014-06-03T15:26:00Z">
              <w:r w:rsidR="00CD6741">
                <w:rPr>
                  <w:lang w:val="en-US"/>
                </w:rPr>
                <w:t xml:space="preserve">while </w:t>
              </w:r>
            </w:ins>
            <w:r>
              <w:rPr>
                <w:lang w:val="en-US"/>
              </w:rPr>
              <w:t>look</w:t>
            </w:r>
            <w:ins w:id="430" w:author="Ye, Bing" w:date="2014-06-03T15:20:00Z">
              <w:r w:rsidR="00FF37BB">
                <w:rPr>
                  <w:lang w:val="en-US"/>
                </w:rPr>
                <w:t>ing</w:t>
              </w:r>
            </w:ins>
            <w:r>
              <w:rPr>
                <w:lang w:val="en-US"/>
              </w:rPr>
              <w:t xml:space="preserve"> at the child, then point</w:t>
            </w:r>
            <w:ins w:id="431" w:author="Ye, Bing" w:date="2014-06-03T15:21:00Z">
              <w:r w:rsidR="00FF37BB">
                <w:rPr>
                  <w:lang w:val="en-US"/>
                </w:rPr>
                <w:t>ing</w:t>
              </w:r>
            </w:ins>
            <w:r>
              <w:rPr>
                <w:lang w:val="en-US"/>
              </w:rPr>
              <w:t xml:space="preserve"> and look</w:t>
            </w:r>
            <w:ins w:id="432" w:author="Ye, Bing" w:date="2014-06-03T15:21:00Z">
              <w:r w:rsidR="00FF37BB">
                <w:rPr>
                  <w:lang w:val="en-US"/>
                </w:rPr>
                <w:t>ing</w:t>
              </w:r>
            </w:ins>
            <w:r>
              <w:rPr>
                <w:lang w:val="en-US"/>
              </w:rPr>
              <w:t xml:space="preserve"> at the child’s hands.</w:t>
            </w:r>
          </w:p>
        </w:tc>
      </w:tr>
      <w:tr w:rsidR="008A07E2" w14:paraId="18924F91" w14:textId="1A5A93C3" w:rsidTr="00C70044">
        <w:tc>
          <w:tcPr>
            <w:tcW w:w="1951" w:type="dxa"/>
            <w:vMerge/>
          </w:tcPr>
          <w:p w14:paraId="209F717C" w14:textId="77777777" w:rsidR="008A07E2" w:rsidRDefault="008A07E2" w:rsidP="00AF0162">
            <w:pPr>
              <w:rPr>
                <w:lang w:val="en-US"/>
              </w:rPr>
            </w:pPr>
          </w:p>
        </w:tc>
        <w:tc>
          <w:tcPr>
            <w:tcW w:w="3119" w:type="dxa"/>
          </w:tcPr>
          <w:p w14:paraId="1FD169C1" w14:textId="2A642254" w:rsidR="008A07E2" w:rsidRDefault="008A07E2">
            <w:pPr>
              <w:rPr>
                <w:lang w:val="en-US"/>
              </w:rPr>
            </w:pPr>
            <w:r>
              <w:rPr>
                <w:lang w:val="en-US"/>
              </w:rPr>
              <w:t>Please r</w:t>
            </w:r>
            <w:r w:rsidRPr="002A03BF">
              <w:rPr>
                <w:lang w:val="en-US"/>
              </w:rPr>
              <w:t>inse your hands</w:t>
            </w:r>
            <w:r>
              <w:rPr>
                <w:lang w:val="en-US"/>
              </w:rPr>
              <w:t>.</w:t>
            </w:r>
          </w:p>
        </w:tc>
        <w:tc>
          <w:tcPr>
            <w:tcW w:w="4536" w:type="dxa"/>
          </w:tcPr>
          <w:p w14:paraId="3FD2E46F" w14:textId="3654D1DD" w:rsidR="008A07E2" w:rsidRDefault="008A07E2" w:rsidP="00CD6741">
            <w:pPr>
              <w:rPr>
                <w:lang w:val="en-US"/>
              </w:rPr>
            </w:pPr>
            <w:r>
              <w:rPr>
                <w:lang w:val="en-US"/>
              </w:rPr>
              <w:t>Hold</w:t>
            </w:r>
            <w:ins w:id="433" w:author="Ye, Bing" w:date="2014-06-03T15:21:00Z">
              <w:r w:rsidR="00FF37BB">
                <w:rPr>
                  <w:lang w:val="en-US"/>
                </w:rPr>
                <w:t>ing</w:t>
              </w:r>
            </w:ins>
            <w:r>
              <w:rPr>
                <w:lang w:val="en-US"/>
              </w:rPr>
              <w:t xml:space="preserve"> out hands </w:t>
            </w:r>
            <w:del w:id="434" w:author="Ye, Bing" w:date="2014-06-03T15:27:00Z">
              <w:r w:rsidDel="00CD6741">
                <w:rPr>
                  <w:lang w:val="en-US"/>
                </w:rPr>
                <w:delText xml:space="preserve">and </w:delText>
              </w:r>
            </w:del>
            <w:ins w:id="435" w:author="Ye, Bing" w:date="2014-06-03T15:27:00Z">
              <w:r w:rsidR="00CD6741">
                <w:rPr>
                  <w:lang w:val="en-US"/>
                </w:rPr>
                <w:t xml:space="preserve">while </w:t>
              </w:r>
            </w:ins>
            <w:r>
              <w:rPr>
                <w:lang w:val="en-US"/>
              </w:rPr>
              <w:t>look</w:t>
            </w:r>
            <w:ins w:id="436" w:author="Ye, Bing" w:date="2014-06-03T15:21:00Z">
              <w:r w:rsidR="00FF37BB">
                <w:rPr>
                  <w:lang w:val="en-US"/>
                </w:rPr>
                <w:t>ing</w:t>
              </w:r>
            </w:ins>
            <w:r>
              <w:rPr>
                <w:lang w:val="en-US"/>
              </w:rPr>
              <w:t xml:space="preserve"> at the child, then point</w:t>
            </w:r>
            <w:ins w:id="437" w:author="Ye, Bing" w:date="2014-06-03T15:21:00Z">
              <w:r w:rsidR="00FF37BB">
                <w:rPr>
                  <w:lang w:val="en-US"/>
                </w:rPr>
                <w:t>ing</w:t>
              </w:r>
            </w:ins>
            <w:r>
              <w:rPr>
                <w:lang w:val="en-US"/>
              </w:rPr>
              <w:t xml:space="preserve"> and look</w:t>
            </w:r>
            <w:ins w:id="438" w:author="Ye, Bing" w:date="2014-06-03T15:21:00Z">
              <w:r w:rsidR="00FF37BB">
                <w:rPr>
                  <w:lang w:val="en-US"/>
                </w:rPr>
                <w:t>ing</w:t>
              </w:r>
            </w:ins>
            <w:r>
              <w:rPr>
                <w:lang w:val="en-US"/>
              </w:rPr>
              <w:t xml:space="preserve"> at the running water.</w:t>
            </w:r>
          </w:p>
        </w:tc>
      </w:tr>
      <w:tr w:rsidR="008A07E2" w14:paraId="2559516E" w14:textId="582088C1" w:rsidTr="00C70044">
        <w:tc>
          <w:tcPr>
            <w:tcW w:w="1951" w:type="dxa"/>
            <w:vMerge/>
          </w:tcPr>
          <w:p w14:paraId="7526952C" w14:textId="77777777" w:rsidR="008A07E2" w:rsidRDefault="008A07E2" w:rsidP="00AF0162">
            <w:pPr>
              <w:rPr>
                <w:lang w:val="en-US"/>
              </w:rPr>
            </w:pPr>
          </w:p>
        </w:tc>
        <w:tc>
          <w:tcPr>
            <w:tcW w:w="3119" w:type="dxa"/>
          </w:tcPr>
          <w:p w14:paraId="6435AF98" w14:textId="79AC92C9" w:rsidR="008A07E2" w:rsidRDefault="008A07E2">
            <w:pPr>
              <w:rPr>
                <w:lang w:val="en-US"/>
              </w:rPr>
            </w:pPr>
            <w:r>
              <w:rPr>
                <w:lang w:val="en-US"/>
              </w:rPr>
              <w:t xml:space="preserve">Please turn off the </w:t>
            </w:r>
            <w:r w:rsidRPr="002A03BF">
              <w:rPr>
                <w:lang w:val="en-US"/>
              </w:rPr>
              <w:t>water</w:t>
            </w:r>
            <w:r>
              <w:rPr>
                <w:lang w:val="en-US"/>
              </w:rPr>
              <w:t>.</w:t>
            </w:r>
          </w:p>
        </w:tc>
        <w:tc>
          <w:tcPr>
            <w:tcW w:w="4536" w:type="dxa"/>
          </w:tcPr>
          <w:p w14:paraId="7A9E48BC" w14:textId="7A00F8AC" w:rsidR="008A07E2" w:rsidRDefault="008A07E2" w:rsidP="001C6D37">
            <w:pPr>
              <w:rPr>
                <w:lang w:val="en-US"/>
              </w:rPr>
            </w:pPr>
            <w:r>
              <w:rPr>
                <w:lang w:val="en-US"/>
              </w:rPr>
              <w:t>Turn</w:t>
            </w:r>
            <w:ins w:id="439" w:author="Ye, Bing" w:date="2014-06-03T15:21:00Z">
              <w:r w:rsidR="00FF37BB">
                <w:rPr>
                  <w:lang w:val="en-US"/>
                </w:rPr>
                <w:t>ing</w:t>
              </w:r>
            </w:ins>
            <w:r>
              <w:rPr>
                <w:lang w:val="en-US"/>
              </w:rPr>
              <w:t xml:space="preserve"> right wrist counterclockwise </w:t>
            </w:r>
            <w:del w:id="440" w:author="Ye, Bing" w:date="2014-06-03T15:27:00Z">
              <w:r w:rsidDel="00CD6741">
                <w:rPr>
                  <w:lang w:val="en-US"/>
                </w:rPr>
                <w:delText xml:space="preserve">and </w:delText>
              </w:r>
            </w:del>
            <w:ins w:id="441" w:author="Ye, Bing" w:date="2014-06-03T15:27:00Z">
              <w:r w:rsidR="00CD6741">
                <w:rPr>
                  <w:lang w:val="en-US"/>
                </w:rPr>
                <w:t xml:space="preserve">while </w:t>
              </w:r>
            </w:ins>
            <w:r>
              <w:rPr>
                <w:lang w:val="en-US"/>
              </w:rPr>
              <w:t>look</w:t>
            </w:r>
            <w:ins w:id="442" w:author="Ye, Bing" w:date="2014-06-03T15:21:00Z">
              <w:r w:rsidR="00FF37BB">
                <w:rPr>
                  <w:lang w:val="en-US"/>
                </w:rPr>
                <w:t>ing</w:t>
              </w:r>
            </w:ins>
            <w:r>
              <w:rPr>
                <w:lang w:val="en-US"/>
              </w:rPr>
              <w:t xml:space="preserve"> at the child, then poi</w:t>
            </w:r>
            <w:r w:rsidR="00A4396E">
              <w:rPr>
                <w:lang w:val="en-US"/>
              </w:rPr>
              <w:t>o</w:t>
            </w:r>
            <w:bookmarkStart w:id="443" w:name="_GoBack"/>
            <w:bookmarkEnd w:id="443"/>
            <w:r>
              <w:rPr>
                <w:lang w:val="en-US"/>
              </w:rPr>
              <w:t>nt</w:t>
            </w:r>
            <w:ins w:id="444" w:author="Ye, Bing" w:date="2014-06-03T15:21:00Z">
              <w:r w:rsidR="00FF37BB">
                <w:rPr>
                  <w:lang w:val="en-US"/>
                </w:rPr>
                <w:t>ing</w:t>
              </w:r>
            </w:ins>
            <w:r>
              <w:rPr>
                <w:lang w:val="en-US"/>
              </w:rPr>
              <w:t xml:space="preserve"> and look</w:t>
            </w:r>
            <w:ins w:id="445" w:author="Ye, Bing" w:date="2014-06-03T15:21:00Z">
              <w:r w:rsidR="00FF37BB">
                <w:rPr>
                  <w:lang w:val="en-US"/>
                </w:rPr>
                <w:t>ing</w:t>
              </w:r>
            </w:ins>
            <w:r>
              <w:rPr>
                <w:lang w:val="en-US"/>
              </w:rPr>
              <w:t xml:space="preserve"> at the tap.</w:t>
            </w:r>
          </w:p>
        </w:tc>
      </w:tr>
      <w:tr w:rsidR="008A07E2" w14:paraId="2B06BDFD" w14:textId="10BEBFC9" w:rsidTr="00C70044">
        <w:tc>
          <w:tcPr>
            <w:tcW w:w="1951" w:type="dxa"/>
            <w:vMerge/>
          </w:tcPr>
          <w:p w14:paraId="41FAAAAA" w14:textId="77777777" w:rsidR="008A07E2" w:rsidRDefault="008A07E2" w:rsidP="00AF0162">
            <w:pPr>
              <w:rPr>
                <w:lang w:val="en-US"/>
              </w:rPr>
            </w:pPr>
          </w:p>
        </w:tc>
        <w:tc>
          <w:tcPr>
            <w:tcW w:w="3119" w:type="dxa"/>
          </w:tcPr>
          <w:p w14:paraId="487214EC" w14:textId="080B3055" w:rsidR="008A07E2" w:rsidRDefault="008A07E2">
            <w:pPr>
              <w:rPr>
                <w:lang w:val="en-US"/>
              </w:rPr>
            </w:pPr>
            <w:r>
              <w:rPr>
                <w:lang w:val="en-US"/>
              </w:rPr>
              <w:t>Please dry your hands.</w:t>
            </w:r>
          </w:p>
        </w:tc>
        <w:tc>
          <w:tcPr>
            <w:tcW w:w="4536" w:type="dxa"/>
          </w:tcPr>
          <w:p w14:paraId="5B99816B" w14:textId="0E884591" w:rsidR="008A07E2" w:rsidRDefault="008A07E2" w:rsidP="00CD6741">
            <w:pPr>
              <w:rPr>
                <w:lang w:val="en-US"/>
              </w:rPr>
            </w:pPr>
            <w:r>
              <w:rPr>
                <w:lang w:val="en-US"/>
              </w:rPr>
              <w:t>Wip</w:t>
            </w:r>
            <w:ins w:id="446" w:author="Ye, Bing" w:date="2014-06-03T15:21:00Z">
              <w:r w:rsidR="00FF37BB">
                <w:rPr>
                  <w:lang w:val="en-US"/>
                </w:rPr>
                <w:t>ing</w:t>
              </w:r>
            </w:ins>
            <w:del w:id="447" w:author="Ye, Bing" w:date="2014-06-03T15:21:00Z">
              <w:r w:rsidDel="00FF37BB">
                <w:rPr>
                  <w:lang w:val="en-US"/>
                </w:rPr>
                <w:delText>es</w:delText>
              </w:r>
            </w:del>
            <w:r>
              <w:rPr>
                <w:lang w:val="en-US"/>
              </w:rPr>
              <w:t xml:space="preserve"> one hand against the other </w:t>
            </w:r>
            <w:del w:id="448" w:author="Ye, Bing" w:date="2014-06-03T15:27:00Z">
              <w:r w:rsidDel="00CD6741">
                <w:rPr>
                  <w:lang w:val="en-US"/>
                </w:rPr>
                <w:delText xml:space="preserve">and </w:delText>
              </w:r>
            </w:del>
            <w:ins w:id="449" w:author="Ye, Bing" w:date="2014-06-03T15:27:00Z">
              <w:r w:rsidR="00CD6741">
                <w:rPr>
                  <w:lang w:val="en-US"/>
                </w:rPr>
                <w:t xml:space="preserve">while </w:t>
              </w:r>
            </w:ins>
            <w:r>
              <w:rPr>
                <w:lang w:val="en-US"/>
              </w:rPr>
              <w:t>look</w:t>
            </w:r>
            <w:ins w:id="450" w:author="Ye, Bing" w:date="2014-06-03T15:21:00Z">
              <w:r w:rsidR="00FF37BB">
                <w:rPr>
                  <w:lang w:val="en-US"/>
                </w:rPr>
                <w:t>ing</w:t>
              </w:r>
            </w:ins>
            <w:r>
              <w:rPr>
                <w:lang w:val="en-US"/>
              </w:rPr>
              <w:t xml:space="preserve"> at the child, then point</w:t>
            </w:r>
            <w:ins w:id="451" w:author="Ye, Bing" w:date="2014-06-03T15:22:00Z">
              <w:r w:rsidR="00FF37BB">
                <w:rPr>
                  <w:lang w:val="en-US"/>
                </w:rPr>
                <w:t>ing</w:t>
              </w:r>
            </w:ins>
            <w:r>
              <w:rPr>
                <w:lang w:val="en-US"/>
              </w:rPr>
              <w:t xml:space="preserve"> and look</w:t>
            </w:r>
            <w:ins w:id="452" w:author="Ye, Bing" w:date="2014-06-03T15:22:00Z">
              <w:r w:rsidR="00FF37BB">
                <w:rPr>
                  <w:lang w:val="en-US"/>
                </w:rPr>
                <w:t>ing</w:t>
              </w:r>
            </w:ins>
            <w:r>
              <w:rPr>
                <w:lang w:val="en-US"/>
              </w:rPr>
              <w:t xml:space="preserve"> at the towel.</w:t>
            </w:r>
          </w:p>
        </w:tc>
      </w:tr>
      <w:tr w:rsidR="008A07E2" w14:paraId="6341EC08" w14:textId="28D89C5A" w:rsidTr="00C70044">
        <w:tc>
          <w:tcPr>
            <w:tcW w:w="1951" w:type="dxa"/>
          </w:tcPr>
          <w:p w14:paraId="40032DF7" w14:textId="35398555" w:rsidR="008A07E2" w:rsidRPr="00AD361B" w:rsidRDefault="008A07E2" w:rsidP="00AF0162">
            <w:pPr>
              <w:rPr>
                <w:b/>
                <w:lang w:val="en-US"/>
              </w:rPr>
            </w:pPr>
            <w:r w:rsidRPr="00AD361B">
              <w:rPr>
                <w:b/>
                <w:lang w:val="en-US"/>
              </w:rPr>
              <w:t>Reward:</w:t>
            </w:r>
          </w:p>
        </w:tc>
        <w:tc>
          <w:tcPr>
            <w:tcW w:w="3119" w:type="dxa"/>
          </w:tcPr>
          <w:p w14:paraId="550730B9" w14:textId="66E74781" w:rsidR="008A07E2" w:rsidRPr="00AD361B" w:rsidRDefault="008A07E2">
            <w:pPr>
              <w:rPr>
                <w:lang w:val="en-US"/>
              </w:rPr>
            </w:pPr>
            <w:r w:rsidRPr="00AD361B">
              <w:rPr>
                <w:lang w:val="en-US"/>
              </w:rPr>
              <w:t>G</w:t>
            </w:r>
            <w:ins w:id="453" w:author="David Xue" w:date="2014-06-01T23:00:00Z">
              <w:r w:rsidR="00AD361B">
                <w:rPr>
                  <w:lang w:val="en-US"/>
                </w:rPr>
                <w:t>reat</w:t>
              </w:r>
            </w:ins>
            <w:del w:id="454" w:author="David Xue" w:date="2014-06-01T23:00:00Z">
              <w:r w:rsidRPr="00AD361B" w:rsidDel="00AD361B">
                <w:rPr>
                  <w:lang w:val="en-US"/>
                </w:rPr>
                <w:delText>ood job, [child’s name]</w:delText>
              </w:r>
            </w:del>
            <w:r w:rsidRPr="00AD361B">
              <w:rPr>
                <w:lang w:val="en-US"/>
              </w:rPr>
              <w:t>!</w:t>
            </w:r>
          </w:p>
        </w:tc>
        <w:tc>
          <w:tcPr>
            <w:tcW w:w="4536" w:type="dxa"/>
          </w:tcPr>
          <w:p w14:paraId="0FE51ACD" w14:textId="59319493" w:rsidR="008A07E2" w:rsidRDefault="008A07E2">
            <w:pPr>
              <w:rPr>
                <w:lang w:val="en-US"/>
              </w:rPr>
            </w:pPr>
            <w:del w:id="455" w:author="David Xue" w:date="2014-06-01T23:00:00Z">
              <w:r w:rsidDel="00340EF3">
                <w:rPr>
                  <w:lang w:val="en-US"/>
                </w:rPr>
                <w:delText>Raise both hands in the air</w:delText>
              </w:r>
            </w:del>
            <w:ins w:id="456" w:author="David Xue" w:date="2014-06-01T23:00:00Z">
              <w:r w:rsidR="00340EF3">
                <w:rPr>
                  <w:lang w:val="en-US"/>
                </w:rPr>
                <w:t>No gestures</w:t>
              </w:r>
            </w:ins>
            <w:ins w:id="457" w:author="David Xue" w:date="2014-06-01T23:04:00Z">
              <w:r w:rsidR="0019568B">
                <w:rPr>
                  <w:lang w:val="en-US"/>
                </w:rPr>
                <w:t>.</w:t>
              </w:r>
            </w:ins>
            <w:del w:id="458" w:author="David Xue" w:date="2014-06-01T23:04:00Z">
              <w:r w:rsidDel="0019568B">
                <w:rPr>
                  <w:lang w:val="en-US"/>
                </w:rPr>
                <w:delText>,</w:delText>
              </w:r>
            </w:del>
            <w:r>
              <w:rPr>
                <w:lang w:val="en-US"/>
              </w:rPr>
              <w:t xml:space="preserve"> </w:t>
            </w:r>
            <w:ins w:id="459" w:author="David Xue" w:date="2014-06-01T23:04:00Z">
              <w:r w:rsidR="0019568B">
                <w:rPr>
                  <w:lang w:val="en-US"/>
                </w:rPr>
                <w:t>F</w:t>
              </w:r>
            </w:ins>
            <w:del w:id="460" w:author="David Xue" w:date="2014-06-01T23:04:00Z">
              <w:r w:rsidDel="0019568B">
                <w:rPr>
                  <w:lang w:val="en-US"/>
                </w:rPr>
                <w:delText>f</w:delText>
              </w:r>
            </w:del>
            <w:r>
              <w:rPr>
                <w:lang w:val="en-US"/>
              </w:rPr>
              <w:t>lash</w:t>
            </w:r>
            <w:ins w:id="461" w:author="Ye, Bing" w:date="2014-06-03T15:22:00Z">
              <w:r w:rsidR="00FF37BB">
                <w:rPr>
                  <w:lang w:val="en-US"/>
                </w:rPr>
                <w:t>ing</w:t>
              </w:r>
            </w:ins>
            <w:r>
              <w:rPr>
                <w:lang w:val="en-US"/>
              </w:rPr>
              <w:t xml:space="preserve"> multicolor LEDs on the eyes</w:t>
            </w:r>
            <w:del w:id="462" w:author="David Xue" w:date="2014-06-01T23:00:00Z">
              <w:r w:rsidDel="00B35196">
                <w:rPr>
                  <w:lang w:val="en-US"/>
                </w:rPr>
                <w:delText>,</w:delText>
              </w:r>
            </w:del>
            <w:ins w:id="463" w:author="David Xue" w:date="2014-06-01T23:00:00Z">
              <w:r w:rsidR="00B35196">
                <w:rPr>
                  <w:lang w:val="en-US"/>
                </w:rPr>
                <w:t xml:space="preserve"> while</w:t>
              </w:r>
            </w:ins>
            <w:r>
              <w:rPr>
                <w:lang w:val="en-US"/>
              </w:rPr>
              <w:t xml:space="preserve"> </w:t>
            </w:r>
            <w:del w:id="464" w:author="David Xue" w:date="2014-06-01T23:00:00Z">
              <w:r w:rsidDel="00D4221D">
                <w:rPr>
                  <w:lang w:val="en-US"/>
                </w:rPr>
                <w:delText xml:space="preserve">and </w:delText>
              </w:r>
            </w:del>
            <w:r>
              <w:rPr>
                <w:lang w:val="en-US"/>
              </w:rPr>
              <w:t>look</w:t>
            </w:r>
            <w:ins w:id="465" w:author="David Xue" w:date="2014-06-01T23:01:00Z">
              <w:r w:rsidR="00B35196">
                <w:rPr>
                  <w:lang w:val="en-US"/>
                </w:rPr>
                <w:t>ing</w:t>
              </w:r>
            </w:ins>
            <w:r>
              <w:rPr>
                <w:lang w:val="en-US"/>
              </w:rPr>
              <w:t xml:space="preserve"> at the child.</w:t>
            </w:r>
          </w:p>
        </w:tc>
      </w:tr>
      <w:tr w:rsidR="005E693C" w14:paraId="41444B05" w14:textId="77777777" w:rsidTr="00C70044">
        <w:trPr>
          <w:ins w:id="466" w:author="David Xue" w:date="2014-05-27T23:24:00Z"/>
        </w:trPr>
        <w:tc>
          <w:tcPr>
            <w:tcW w:w="1951" w:type="dxa"/>
          </w:tcPr>
          <w:p w14:paraId="7F186BBC" w14:textId="66F6590C" w:rsidR="005E693C" w:rsidRPr="005E693C" w:rsidRDefault="005E693C">
            <w:pPr>
              <w:rPr>
                <w:ins w:id="467" w:author="David Xue" w:date="2014-05-27T23:24:00Z"/>
                <w:b/>
                <w:highlight w:val="yellow"/>
                <w:lang w:val="en-US"/>
              </w:rPr>
            </w:pPr>
            <w:ins w:id="468" w:author="David Xue" w:date="2014-05-27T23:24:00Z">
              <w:r w:rsidRPr="00C84AE4">
                <w:rPr>
                  <w:b/>
                  <w:lang w:val="en-US"/>
                  <w:rPrChange w:id="469" w:author="David Xue" w:date="2014-06-01T23:01:00Z">
                    <w:rPr>
                      <w:b/>
                      <w:highlight w:val="yellow"/>
                      <w:lang w:val="en-US"/>
                    </w:rPr>
                  </w:rPrChange>
                </w:rPr>
                <w:t>Intro</w:t>
              </w:r>
            </w:ins>
            <w:ins w:id="470" w:author="David Xue" w:date="2014-05-27T23:25:00Z">
              <w:r w:rsidR="00EF1F98" w:rsidRPr="00C84AE4">
                <w:rPr>
                  <w:b/>
                  <w:lang w:val="en-US"/>
                  <w:rPrChange w:id="471" w:author="David Xue" w:date="2014-06-01T23:01:00Z">
                    <w:rPr>
                      <w:b/>
                      <w:highlight w:val="yellow"/>
                      <w:lang w:val="en-US"/>
                    </w:rPr>
                  </w:rPrChange>
                </w:rPr>
                <w:t>:</w:t>
              </w:r>
            </w:ins>
          </w:p>
        </w:tc>
        <w:tc>
          <w:tcPr>
            <w:tcW w:w="3119" w:type="dxa"/>
          </w:tcPr>
          <w:p w14:paraId="66EA18C2" w14:textId="497FF1EB" w:rsidR="005E693C" w:rsidRPr="00991D0F" w:rsidRDefault="00991D0F" w:rsidP="00AF0162">
            <w:pPr>
              <w:rPr>
                <w:ins w:id="472" w:author="David Xue" w:date="2014-05-27T23:24:00Z"/>
                <w:lang w:val="en-US"/>
                <w:rPrChange w:id="473" w:author="David Xue" w:date="2014-06-01T23:01:00Z">
                  <w:rPr>
                    <w:ins w:id="474" w:author="David Xue" w:date="2014-05-27T23:24:00Z"/>
                    <w:highlight w:val="yellow"/>
                    <w:lang w:val="en-US"/>
                  </w:rPr>
                </w:rPrChange>
              </w:rPr>
            </w:pPr>
            <w:ins w:id="475" w:author="David Xue" w:date="2014-06-01T23:01:00Z">
              <w:r>
                <w:rPr>
                  <w:lang w:val="en-US"/>
                </w:rPr>
                <w:t>Hi, [child’s name]! Let</w:t>
              </w:r>
            </w:ins>
            <w:ins w:id="476" w:author="David Xue" w:date="2014-06-01T23:02:00Z">
              <w:r>
                <w:rPr>
                  <w:lang w:val="en-US"/>
                </w:rPr>
                <w:t>’s start washing hands.</w:t>
              </w:r>
            </w:ins>
          </w:p>
        </w:tc>
        <w:tc>
          <w:tcPr>
            <w:tcW w:w="4536" w:type="dxa"/>
          </w:tcPr>
          <w:p w14:paraId="3DC4C848" w14:textId="51D750D3" w:rsidR="005E693C" w:rsidRPr="00991D0F" w:rsidRDefault="00CA68C6" w:rsidP="00CA68C6">
            <w:pPr>
              <w:rPr>
                <w:ins w:id="477" w:author="David Xue" w:date="2014-05-27T23:24:00Z"/>
                <w:lang w:val="en-US"/>
              </w:rPr>
            </w:pPr>
            <w:ins w:id="478" w:author="Ye, Bing" w:date="2014-06-03T15:35:00Z">
              <w:r>
                <w:rPr>
                  <w:lang w:val="en-US"/>
                </w:rPr>
                <w:t>Giving a</w:t>
              </w:r>
            </w:ins>
            <w:ins w:id="479" w:author="Ye, Bing" w:date="2014-06-03T15:34:00Z">
              <w:r w:rsidR="001C6D37">
                <w:rPr>
                  <w:lang w:val="en-US"/>
                </w:rPr>
                <w:t xml:space="preserve">n </w:t>
              </w:r>
            </w:ins>
            <w:ins w:id="480" w:author="David Xue" w:date="2014-06-01T23:02:00Z">
              <w:del w:id="481" w:author="Ye, Bing" w:date="2014-06-03T15:34:00Z">
                <w:r w:rsidR="00881B44" w:rsidDel="001C6D37">
                  <w:rPr>
                    <w:lang w:val="en-US"/>
                  </w:rPr>
                  <w:delText>A</w:delText>
                </w:r>
              </w:del>
            </w:ins>
            <w:ins w:id="482" w:author="Ye, Bing" w:date="2014-06-03T15:34:00Z">
              <w:r w:rsidR="001C6D37">
                <w:rPr>
                  <w:lang w:val="en-US"/>
                </w:rPr>
                <w:t>a</w:t>
              </w:r>
            </w:ins>
            <w:ins w:id="483" w:author="David Xue" w:date="2014-06-01T23:02:00Z">
              <w:r w:rsidR="00881B44">
                <w:rPr>
                  <w:lang w:val="en-US"/>
                </w:rPr>
                <w:t>ttention grabber gesture</w:t>
              </w:r>
              <w:del w:id="484" w:author="Ye, Bing" w:date="2014-06-03T15:19:00Z">
                <w:r w:rsidR="00881B44" w:rsidDel="00FF37BB">
                  <w:rPr>
                    <w:lang w:val="en-US"/>
                  </w:rPr>
                  <w:delText>, then</w:delText>
                </w:r>
              </w:del>
            </w:ins>
            <w:ins w:id="485" w:author="Ye, Bing" w:date="2014-06-03T15:19:00Z">
              <w:r w:rsidR="00FF37BB">
                <w:rPr>
                  <w:lang w:val="en-US"/>
                </w:rPr>
                <w:t xml:space="preserve"> followed by</w:t>
              </w:r>
            </w:ins>
            <w:ins w:id="486" w:author="David Xue" w:date="2014-06-01T23:02:00Z">
              <w:r w:rsidR="00881B44">
                <w:rPr>
                  <w:lang w:val="en-US"/>
                </w:rPr>
                <w:t xml:space="preserve"> a </w:t>
              </w:r>
              <w:r w:rsidR="004A73B0">
                <w:rPr>
                  <w:lang w:val="en-US"/>
                </w:rPr>
                <w:t xml:space="preserve">simple </w:t>
              </w:r>
              <w:r w:rsidR="00881B44">
                <w:rPr>
                  <w:lang w:val="en-US"/>
                </w:rPr>
                <w:t>conversation</w:t>
              </w:r>
              <w:r w:rsidR="00585A9D">
                <w:rPr>
                  <w:lang w:val="en-US"/>
                </w:rPr>
                <w:t>al</w:t>
              </w:r>
              <w:r w:rsidR="00881B44">
                <w:rPr>
                  <w:lang w:val="en-US"/>
                </w:rPr>
                <w:t xml:space="preserve"> gesture</w:t>
              </w:r>
            </w:ins>
            <w:ins w:id="487" w:author="Ye, Bing" w:date="2014-06-03T15:22:00Z">
              <w:r w:rsidR="00FF37BB">
                <w:rPr>
                  <w:lang w:val="en-US"/>
                </w:rPr>
                <w:t xml:space="preserve"> while</w:t>
              </w:r>
            </w:ins>
            <w:ins w:id="488" w:author="David Xue" w:date="2014-06-01T23:02:00Z">
              <w:del w:id="489" w:author="Ye, Bing" w:date="2014-06-03T15:22:00Z">
                <w:r w:rsidR="00881B44" w:rsidDel="00FF37BB">
                  <w:rPr>
                    <w:lang w:val="en-US"/>
                  </w:rPr>
                  <w:delText>.</w:delText>
                </w:r>
              </w:del>
            </w:ins>
            <w:ins w:id="490" w:author="David Xue" w:date="2014-06-01T23:03:00Z">
              <w:del w:id="491" w:author="Ye, Bing" w:date="2014-06-03T15:22:00Z">
                <w:r w:rsidR="00C37719" w:rsidDel="00FF37BB">
                  <w:rPr>
                    <w:lang w:val="en-US"/>
                  </w:rPr>
                  <w:delText xml:space="preserve"> L</w:delText>
                </w:r>
              </w:del>
            </w:ins>
            <w:ins w:id="492" w:author="Ye, Bing" w:date="2014-06-03T15:22:00Z">
              <w:r w:rsidR="00FF37BB">
                <w:rPr>
                  <w:lang w:val="en-US"/>
                </w:rPr>
                <w:t xml:space="preserve"> </w:t>
              </w:r>
              <w:r w:rsidR="00FF37BB">
                <w:rPr>
                  <w:lang w:val="en-US"/>
                </w:rPr>
                <w:lastRenderedPageBreak/>
                <w:t>l</w:t>
              </w:r>
            </w:ins>
            <w:ins w:id="493" w:author="David Xue" w:date="2014-06-01T23:03:00Z">
              <w:r w:rsidR="00C37719">
                <w:rPr>
                  <w:lang w:val="en-US"/>
                </w:rPr>
                <w:t xml:space="preserve">ooking at </w:t>
              </w:r>
            </w:ins>
            <w:ins w:id="494" w:author="Ye, Bing" w:date="2014-06-03T15:22:00Z">
              <w:r w:rsidR="00FF37BB">
                <w:rPr>
                  <w:lang w:val="en-US"/>
                </w:rPr>
                <w:t xml:space="preserve">the </w:t>
              </w:r>
            </w:ins>
            <w:ins w:id="495" w:author="David Xue" w:date="2014-06-01T23:03:00Z">
              <w:r w:rsidR="00C37719">
                <w:rPr>
                  <w:lang w:val="en-US"/>
                </w:rPr>
                <w:t>child.</w:t>
              </w:r>
            </w:ins>
          </w:p>
        </w:tc>
      </w:tr>
      <w:tr w:rsidR="00BD7987" w14:paraId="7A1EAC3F" w14:textId="77777777" w:rsidTr="00C70044">
        <w:trPr>
          <w:ins w:id="496" w:author="David Xue" w:date="2014-06-01T23:01:00Z"/>
        </w:trPr>
        <w:tc>
          <w:tcPr>
            <w:tcW w:w="1951" w:type="dxa"/>
          </w:tcPr>
          <w:p w14:paraId="37332063" w14:textId="69E1CC32" w:rsidR="00BD7987" w:rsidRPr="00C84AE4" w:rsidRDefault="00BD7987" w:rsidP="00FD1C2F">
            <w:pPr>
              <w:rPr>
                <w:ins w:id="497" w:author="David Xue" w:date="2014-06-01T23:01:00Z"/>
                <w:b/>
                <w:lang w:val="en-US"/>
              </w:rPr>
            </w:pPr>
            <w:ins w:id="498" w:author="David Xue" w:date="2014-06-01T23:01:00Z">
              <w:r>
                <w:rPr>
                  <w:b/>
                  <w:lang w:val="en-US"/>
                </w:rPr>
                <w:lastRenderedPageBreak/>
                <w:t>Re-intro:</w:t>
              </w:r>
            </w:ins>
          </w:p>
        </w:tc>
        <w:tc>
          <w:tcPr>
            <w:tcW w:w="3119" w:type="dxa"/>
          </w:tcPr>
          <w:p w14:paraId="3F6E404B" w14:textId="5386D3B0" w:rsidR="00BD7987" w:rsidRPr="00991D0F" w:rsidRDefault="00991D0F" w:rsidP="00AF0162">
            <w:pPr>
              <w:rPr>
                <w:ins w:id="499" w:author="David Xue" w:date="2014-06-01T23:01:00Z"/>
                <w:lang w:val="en-US"/>
                <w:rPrChange w:id="500" w:author="David Xue" w:date="2014-06-01T23:01:00Z">
                  <w:rPr>
                    <w:ins w:id="501" w:author="David Xue" w:date="2014-06-01T23:01:00Z"/>
                    <w:highlight w:val="yellow"/>
                    <w:lang w:val="en-US"/>
                  </w:rPr>
                </w:rPrChange>
              </w:rPr>
            </w:pPr>
            <w:ins w:id="502" w:author="David Xue" w:date="2014-06-01T23:02:00Z">
              <w:r>
                <w:rPr>
                  <w:lang w:val="en-US"/>
                </w:rPr>
                <w:t>Let’s continue washing hands.</w:t>
              </w:r>
            </w:ins>
          </w:p>
        </w:tc>
        <w:tc>
          <w:tcPr>
            <w:tcW w:w="4536" w:type="dxa"/>
          </w:tcPr>
          <w:p w14:paraId="03A55E48" w14:textId="08E960BE" w:rsidR="00BD7987" w:rsidRPr="00991D0F" w:rsidRDefault="00CA68C6" w:rsidP="00CA68C6">
            <w:pPr>
              <w:rPr>
                <w:ins w:id="503" w:author="David Xue" w:date="2014-06-01T23:01:00Z"/>
                <w:lang w:val="en-US"/>
              </w:rPr>
            </w:pPr>
            <w:ins w:id="504" w:author="Ye, Bing" w:date="2014-06-03T15:35:00Z">
              <w:r>
                <w:rPr>
                  <w:lang w:val="en-US"/>
                </w:rPr>
                <w:t xml:space="preserve">Giving </w:t>
              </w:r>
            </w:ins>
            <w:ins w:id="505" w:author="David Xue" w:date="2014-06-01T23:03:00Z">
              <w:del w:id="506" w:author="Ye, Bing" w:date="2014-06-03T15:35:00Z">
                <w:r w:rsidR="00876A39" w:rsidDel="00CA68C6">
                  <w:rPr>
                    <w:lang w:val="en-US"/>
                  </w:rPr>
                  <w:delText>A</w:delText>
                </w:r>
              </w:del>
            </w:ins>
            <w:ins w:id="507" w:author="Ye, Bing" w:date="2014-06-03T15:35:00Z">
              <w:r>
                <w:rPr>
                  <w:lang w:val="en-US"/>
                </w:rPr>
                <w:t>a</w:t>
              </w:r>
            </w:ins>
            <w:ins w:id="508" w:author="David Xue" w:date="2014-06-01T23:03:00Z">
              <w:r w:rsidR="00876A39">
                <w:rPr>
                  <w:lang w:val="en-US"/>
                </w:rPr>
                <w:t xml:space="preserve"> simple conversational gesture</w:t>
              </w:r>
            </w:ins>
            <w:ins w:id="509" w:author="Ye, Bing" w:date="2014-06-03T15:22:00Z">
              <w:r w:rsidR="00FF37BB">
                <w:rPr>
                  <w:lang w:val="en-US"/>
                </w:rPr>
                <w:t xml:space="preserve"> </w:t>
              </w:r>
            </w:ins>
            <w:ins w:id="510" w:author="David Xue" w:date="2014-06-01T23:03:00Z">
              <w:del w:id="511" w:author="Ye, Bing" w:date="2014-06-03T15:22:00Z">
                <w:r w:rsidR="00876A39" w:rsidDel="00FF37BB">
                  <w:rPr>
                    <w:lang w:val="en-US"/>
                  </w:rPr>
                  <w:delText xml:space="preserve">. </w:delText>
                </w:r>
              </w:del>
            </w:ins>
            <w:ins w:id="512" w:author="David Xue" w:date="2014-06-01T23:04:00Z">
              <w:del w:id="513" w:author="Ye, Bing" w:date="2014-06-03T15:22:00Z">
                <w:r w:rsidR="00876A39" w:rsidDel="00FF37BB">
                  <w:rPr>
                    <w:lang w:val="en-US"/>
                  </w:rPr>
                  <w:delText>L</w:delText>
                </w:r>
              </w:del>
              <w:del w:id="514" w:author="Ye, Bing" w:date="2014-06-03T15:23:00Z">
                <w:r w:rsidR="00876A39" w:rsidDel="00FF37BB">
                  <w:rPr>
                    <w:lang w:val="en-US"/>
                  </w:rPr>
                  <w:delText>ooking</w:delText>
                </w:r>
              </w:del>
            </w:ins>
            <w:ins w:id="515" w:author="Ye, Bing" w:date="2014-06-03T15:23:00Z">
              <w:r w:rsidR="00FF37BB">
                <w:rPr>
                  <w:lang w:val="en-US"/>
                </w:rPr>
                <w:t>while looking</w:t>
              </w:r>
            </w:ins>
            <w:ins w:id="516" w:author="David Xue" w:date="2014-06-01T23:04:00Z">
              <w:r w:rsidR="00876A39">
                <w:rPr>
                  <w:lang w:val="en-US"/>
                </w:rPr>
                <w:t xml:space="preserve"> at </w:t>
              </w:r>
            </w:ins>
            <w:ins w:id="517" w:author="Ye, Bing" w:date="2014-06-03T15:22:00Z">
              <w:r w:rsidR="00FF37BB">
                <w:rPr>
                  <w:lang w:val="en-US"/>
                </w:rPr>
                <w:t xml:space="preserve">the </w:t>
              </w:r>
            </w:ins>
            <w:ins w:id="518" w:author="David Xue" w:date="2014-06-01T23:04:00Z">
              <w:r w:rsidR="00876A39">
                <w:rPr>
                  <w:lang w:val="en-US"/>
                </w:rPr>
                <w:t>child.</w:t>
              </w:r>
            </w:ins>
          </w:p>
        </w:tc>
      </w:tr>
      <w:tr w:rsidR="00BD7987" w14:paraId="67C31720" w14:textId="77777777" w:rsidTr="00C70044">
        <w:trPr>
          <w:ins w:id="519" w:author="David Xue" w:date="2014-06-01T23:01:00Z"/>
        </w:trPr>
        <w:tc>
          <w:tcPr>
            <w:tcW w:w="1951" w:type="dxa"/>
          </w:tcPr>
          <w:p w14:paraId="33250FC9" w14:textId="425B1C30" w:rsidR="00BD7987" w:rsidRDefault="00BD7987" w:rsidP="00FD1C2F">
            <w:pPr>
              <w:rPr>
                <w:ins w:id="520" w:author="David Xue" w:date="2014-06-01T23:01:00Z"/>
                <w:b/>
                <w:lang w:val="en-US"/>
              </w:rPr>
            </w:pPr>
            <w:ins w:id="521" w:author="David Xue" w:date="2014-06-01T23:01:00Z">
              <w:r>
                <w:rPr>
                  <w:b/>
                  <w:lang w:val="en-US"/>
                </w:rPr>
                <w:t>Outro:</w:t>
              </w:r>
            </w:ins>
          </w:p>
        </w:tc>
        <w:tc>
          <w:tcPr>
            <w:tcW w:w="3119" w:type="dxa"/>
          </w:tcPr>
          <w:p w14:paraId="2FDB73BA" w14:textId="422A4F1E" w:rsidR="00BD7987" w:rsidRPr="00991D0F" w:rsidRDefault="00991D0F" w:rsidP="00AF0162">
            <w:pPr>
              <w:rPr>
                <w:ins w:id="522" w:author="David Xue" w:date="2014-06-01T23:01:00Z"/>
                <w:lang w:val="en-US"/>
                <w:rPrChange w:id="523" w:author="David Xue" w:date="2014-06-01T23:01:00Z">
                  <w:rPr>
                    <w:ins w:id="524" w:author="David Xue" w:date="2014-06-01T23:01:00Z"/>
                    <w:highlight w:val="yellow"/>
                    <w:lang w:val="en-US"/>
                  </w:rPr>
                </w:rPrChange>
              </w:rPr>
            </w:pPr>
            <w:ins w:id="525" w:author="David Xue" w:date="2014-06-01T23:02:00Z">
              <w:r>
                <w:rPr>
                  <w:lang w:val="en-US"/>
                </w:rPr>
                <w:t>Good job, [child’s name]! You are all done.</w:t>
              </w:r>
            </w:ins>
          </w:p>
        </w:tc>
        <w:tc>
          <w:tcPr>
            <w:tcW w:w="4536" w:type="dxa"/>
          </w:tcPr>
          <w:p w14:paraId="10F37B05" w14:textId="39D7FDB6" w:rsidR="00BD7987" w:rsidRPr="00991D0F" w:rsidRDefault="004A18D7" w:rsidP="00CD6741">
            <w:pPr>
              <w:rPr>
                <w:ins w:id="526" w:author="David Xue" w:date="2014-06-01T23:01:00Z"/>
                <w:lang w:val="en-US"/>
              </w:rPr>
            </w:pPr>
            <w:ins w:id="527" w:author="David Xue" w:date="2014-06-01T23:04:00Z">
              <w:r>
                <w:rPr>
                  <w:lang w:val="en-US"/>
                </w:rPr>
                <w:t>Fist pump</w:t>
              </w:r>
            </w:ins>
            <w:ins w:id="528" w:author="Ye, Bing" w:date="2014-06-03T15:24:00Z">
              <w:r w:rsidR="00FF37BB">
                <w:rPr>
                  <w:lang w:val="en-US"/>
                </w:rPr>
                <w:t>ing</w:t>
              </w:r>
            </w:ins>
            <w:ins w:id="529" w:author="David Xue" w:date="2014-06-01T23:04:00Z">
              <w:r>
                <w:rPr>
                  <w:lang w:val="en-US"/>
                </w:rPr>
                <w:t xml:space="preserve"> in the air, </w:t>
              </w:r>
              <w:del w:id="530" w:author="Ye, Bing" w:date="2014-06-03T15:28:00Z">
                <w:r w:rsidDel="00CD6741">
                  <w:rPr>
                    <w:lang w:val="en-US"/>
                  </w:rPr>
                  <w:delText>then</w:delText>
                </w:r>
              </w:del>
            </w:ins>
            <w:ins w:id="531" w:author="Ye, Bing" w:date="2014-06-03T15:28:00Z">
              <w:r w:rsidR="00CD6741">
                <w:rPr>
                  <w:lang w:val="en-US"/>
                </w:rPr>
                <w:t>followed by</w:t>
              </w:r>
            </w:ins>
            <w:ins w:id="532" w:author="David Xue" w:date="2014-06-01T23:04:00Z">
              <w:r>
                <w:rPr>
                  <w:lang w:val="en-US"/>
                </w:rPr>
                <w:t xml:space="preserve"> an all done gesture.</w:t>
              </w:r>
              <w:r w:rsidR="0019568B">
                <w:rPr>
                  <w:lang w:val="en-US"/>
                </w:rPr>
                <w:t xml:space="preserve"> Flash</w:t>
              </w:r>
            </w:ins>
            <w:ins w:id="533" w:author="Ye, Bing" w:date="2014-06-03T15:24:00Z">
              <w:r w:rsidR="00CD6741">
                <w:rPr>
                  <w:lang w:val="en-US"/>
                </w:rPr>
                <w:t>ing</w:t>
              </w:r>
            </w:ins>
            <w:ins w:id="534" w:author="David Xue" w:date="2014-06-01T23:04:00Z">
              <w:r w:rsidR="0019568B">
                <w:rPr>
                  <w:lang w:val="en-US"/>
                </w:rPr>
                <w:t xml:space="preserve"> multicolor LEDs on the eyes while looking at the child.</w:t>
              </w:r>
            </w:ins>
          </w:p>
        </w:tc>
      </w:tr>
    </w:tbl>
    <w:p w14:paraId="41D24674" w14:textId="77777777" w:rsidR="00836E3D" w:rsidRPr="00C84AE4" w:rsidRDefault="00836E3D" w:rsidP="006166C9">
      <w:pPr>
        <w:rPr>
          <w:rPrChange w:id="535" w:author="David Xue" w:date="2014-06-01T23:01:00Z">
            <w:rPr>
              <w:lang w:val="en-US"/>
            </w:rPr>
          </w:rPrChange>
        </w:rPr>
      </w:pPr>
    </w:p>
    <w:p w14:paraId="337CC403" w14:textId="56F4D21A" w:rsidR="00363AEF" w:rsidRPr="00CC210D" w:rsidRDefault="006B617D">
      <w:pPr>
        <w:rPr>
          <w:lang w:val="en-US"/>
        </w:rPr>
      </w:pPr>
      <w:r>
        <w:rPr>
          <w:lang w:val="en-US"/>
        </w:rPr>
        <w:t>During</w:t>
      </w:r>
      <w:r w:rsidR="00363AEF" w:rsidRPr="00CC210D">
        <w:rPr>
          <w:lang w:val="en-US"/>
        </w:rPr>
        <w:t xml:space="preserve"> the last visit, </w:t>
      </w:r>
      <w:r w:rsidR="0072211C">
        <w:rPr>
          <w:lang w:val="en-US"/>
        </w:rPr>
        <w:t xml:space="preserve">the </w:t>
      </w:r>
      <w:r w:rsidR="00702544">
        <w:rPr>
          <w:lang w:val="en-US"/>
        </w:rPr>
        <w:t xml:space="preserve">same </w:t>
      </w:r>
      <w:r w:rsidR="00363AEF">
        <w:rPr>
          <w:lang w:val="en-US"/>
        </w:rPr>
        <w:t>parent</w:t>
      </w:r>
      <w:r w:rsidR="0072211C">
        <w:rPr>
          <w:lang w:val="en-US"/>
        </w:rPr>
        <w:t xml:space="preserve"> </w:t>
      </w:r>
      <w:r w:rsidR="00702544">
        <w:rPr>
          <w:lang w:val="en-US"/>
        </w:rPr>
        <w:t xml:space="preserve">who has completed the entrance survey </w:t>
      </w:r>
      <w:r w:rsidR="00363AEF">
        <w:rPr>
          <w:lang w:val="en-US"/>
        </w:rPr>
        <w:t>will be asked to fill ou</w:t>
      </w:r>
      <w:r w:rsidR="00363AEF" w:rsidRPr="000C6BB3">
        <w:rPr>
          <w:lang w:val="en-US"/>
        </w:rPr>
        <w:t>t the</w:t>
      </w:r>
      <w:r w:rsidR="00363AEF" w:rsidRPr="00626B95">
        <w:rPr>
          <w:lang w:val="en-US"/>
        </w:rPr>
        <w:t xml:space="preserve"> post-intervention survey and the exit survey </w:t>
      </w:r>
      <w:r w:rsidRPr="00626B95">
        <w:rPr>
          <w:lang w:val="en-US"/>
        </w:rPr>
        <w:t>(please see a</w:t>
      </w:r>
      <w:r w:rsidR="00363AEF" w:rsidRPr="00626B95">
        <w:rPr>
          <w:lang w:val="en-US"/>
        </w:rPr>
        <w:t>ppendices B and D</w:t>
      </w:r>
      <w:r w:rsidR="00774A0A" w:rsidRPr="00626B95">
        <w:rPr>
          <w:lang w:val="en-US"/>
        </w:rPr>
        <w:t>)</w:t>
      </w:r>
      <w:r w:rsidR="00702544">
        <w:rPr>
          <w:lang w:val="en-US"/>
        </w:rPr>
        <w:t xml:space="preserve">, which </w:t>
      </w:r>
      <w:r w:rsidR="00222D3B" w:rsidRPr="00222D3B">
        <w:rPr>
          <w:lang w:val="en-US"/>
        </w:rPr>
        <w:t xml:space="preserve">will allow </w:t>
      </w:r>
      <w:r w:rsidR="00702544">
        <w:rPr>
          <w:lang w:val="en-US"/>
        </w:rPr>
        <w:t>him/her</w:t>
      </w:r>
      <w:r w:rsidR="00702544" w:rsidRPr="00222D3B">
        <w:rPr>
          <w:lang w:val="en-US"/>
        </w:rPr>
        <w:t xml:space="preserve"> </w:t>
      </w:r>
      <w:r w:rsidR="00222D3B" w:rsidRPr="00222D3B">
        <w:rPr>
          <w:lang w:val="en-US"/>
        </w:rPr>
        <w:t xml:space="preserve">to provide the research team with </w:t>
      </w:r>
      <w:r w:rsidR="00702544">
        <w:rPr>
          <w:lang w:val="en-US"/>
        </w:rPr>
        <w:t>his/her</w:t>
      </w:r>
      <w:r w:rsidR="00222D3B" w:rsidRPr="00222D3B">
        <w:rPr>
          <w:lang w:val="en-US"/>
        </w:rPr>
        <w:t xml:space="preserve"> feedback regarding the device. A variation of the post-intervention survey will be verbally administered by </w:t>
      </w:r>
      <w:r w:rsidR="004177A1">
        <w:rPr>
          <w:lang w:val="en-US"/>
        </w:rPr>
        <w:t>the</w:t>
      </w:r>
      <w:r w:rsidR="00A32FA0">
        <w:rPr>
          <w:lang w:val="en-US"/>
        </w:rPr>
        <w:t xml:space="preserve"> student</w:t>
      </w:r>
      <w:r w:rsidR="004177A1">
        <w:rPr>
          <w:lang w:val="en-US"/>
        </w:rPr>
        <w:t xml:space="preserve"> researcher</w:t>
      </w:r>
      <w:r w:rsidR="00222D3B" w:rsidRPr="00222D3B">
        <w:rPr>
          <w:lang w:val="en-US"/>
        </w:rPr>
        <w:t xml:space="preserve"> to the child participant to capture his or her vie</w:t>
      </w:r>
      <w:r w:rsidR="005D4B7B">
        <w:rPr>
          <w:lang w:val="en-US"/>
        </w:rPr>
        <w:t xml:space="preserve">ws </w:t>
      </w:r>
      <w:r w:rsidR="008C5C1A">
        <w:rPr>
          <w:lang w:val="en-US"/>
        </w:rPr>
        <w:t>of</w:t>
      </w:r>
      <w:r w:rsidR="005D4B7B">
        <w:rPr>
          <w:lang w:val="en-US"/>
        </w:rPr>
        <w:t xml:space="preserve"> the system (see Appendix C</w:t>
      </w:r>
      <w:r w:rsidR="00222D3B" w:rsidRPr="00222D3B">
        <w:rPr>
          <w:lang w:val="en-US"/>
        </w:rPr>
        <w:t xml:space="preserve">). This information will be used by the research team to better understand which aspects of the system </w:t>
      </w:r>
      <w:r w:rsidR="004177A1">
        <w:rPr>
          <w:lang w:val="en-US"/>
        </w:rPr>
        <w:t>are</w:t>
      </w:r>
      <w:r w:rsidR="004177A1" w:rsidRPr="00222D3B">
        <w:rPr>
          <w:lang w:val="en-US"/>
        </w:rPr>
        <w:t xml:space="preserve"> </w:t>
      </w:r>
      <w:r w:rsidR="00222D3B" w:rsidRPr="00222D3B">
        <w:rPr>
          <w:lang w:val="en-US"/>
        </w:rPr>
        <w:t xml:space="preserve">effective, which </w:t>
      </w:r>
      <w:r w:rsidR="004177A1">
        <w:rPr>
          <w:lang w:val="en-US"/>
        </w:rPr>
        <w:t>are</w:t>
      </w:r>
      <w:r w:rsidR="004177A1" w:rsidRPr="00222D3B">
        <w:rPr>
          <w:lang w:val="en-US"/>
        </w:rPr>
        <w:t xml:space="preserve"> </w:t>
      </w:r>
      <w:r w:rsidR="00222D3B" w:rsidRPr="00222D3B">
        <w:rPr>
          <w:lang w:val="en-US"/>
        </w:rPr>
        <w:t>not, and how, if in any way, the system should be changed.</w:t>
      </w:r>
      <w:r w:rsidR="00363AEF">
        <w:rPr>
          <w:lang w:val="en-US"/>
        </w:rPr>
        <w:t xml:space="preserve"> </w:t>
      </w:r>
    </w:p>
    <w:p w14:paraId="54787491" w14:textId="77777777" w:rsidR="0064149F" w:rsidRDefault="0064149F" w:rsidP="0064149F">
      <w:pPr>
        <w:pStyle w:val="Heading3"/>
      </w:pPr>
      <w:r>
        <w:t>Participants</w:t>
      </w:r>
    </w:p>
    <w:p w14:paraId="2C1CB179" w14:textId="0C587548" w:rsidR="00CB3253" w:rsidRDefault="008E2D21" w:rsidP="00A25733">
      <w:r>
        <w:t xml:space="preserve">Participants will be recruited </w:t>
      </w:r>
      <w:r w:rsidR="007243FC">
        <w:t>through</w:t>
      </w:r>
      <w:r>
        <w:t xml:space="preserve"> newsletters</w:t>
      </w:r>
      <w:r w:rsidR="007243FC">
        <w:t xml:space="preserve"> and</w:t>
      </w:r>
      <w:r w:rsidR="00DA58A4">
        <w:t>/or</w:t>
      </w:r>
      <w:r w:rsidR="007243FC">
        <w:t xml:space="preserve"> advertising </w:t>
      </w:r>
      <w:r w:rsidR="00D53129">
        <w:t>through</w:t>
      </w:r>
      <w:r w:rsidR="007243FC">
        <w:t xml:space="preserve"> the Geneva Centre </w:t>
      </w:r>
      <w:r w:rsidR="00546683">
        <w:t xml:space="preserve">for </w:t>
      </w:r>
      <w:r w:rsidR="007243FC">
        <w:t>(</w:t>
      </w:r>
      <w:r w:rsidR="002111E8">
        <w:t xml:space="preserve">please </w:t>
      </w:r>
      <w:r w:rsidR="007243FC">
        <w:t>see Appendix E research study flyer)</w:t>
      </w:r>
      <w:r w:rsidR="006A513E">
        <w:t>.</w:t>
      </w:r>
      <w:r w:rsidR="00183FB3">
        <w:t xml:space="preserve"> Participants may also be recruited from the previous autism study</w:t>
      </w:r>
      <w:r w:rsidR="00615B46">
        <w:t xml:space="preserve"> </w:t>
      </w:r>
      <w:r w:rsidR="00E96E7B">
        <w:t>who indicated that they would be interested in participating in future studies related to the development of the COACH prompting system.</w:t>
      </w:r>
    </w:p>
    <w:p w14:paraId="63D13DC8" w14:textId="77777777" w:rsidR="00CB3253" w:rsidRDefault="00CB3253" w:rsidP="00A25733"/>
    <w:p w14:paraId="6D3BFECA" w14:textId="7AA30188" w:rsidR="0064149F" w:rsidRDefault="0064149F" w:rsidP="00A25733">
      <w:r>
        <w:t xml:space="preserve">Participants will be children between the ages of 4 </w:t>
      </w:r>
      <w:r w:rsidRPr="002331E0">
        <w:t>to 1</w:t>
      </w:r>
      <w:r w:rsidR="00952C5E" w:rsidRPr="002331E0">
        <w:t>5</w:t>
      </w:r>
      <w:r w:rsidRPr="002331E0">
        <w:t xml:space="preserve"> with a diagnosis of ASD, and their </w:t>
      </w:r>
      <w:r w:rsidR="00F45051">
        <w:t>parent</w:t>
      </w:r>
      <w:r w:rsidR="000D59DF" w:rsidRPr="003D50E8">
        <w:t>.</w:t>
      </w:r>
      <w:r w:rsidR="00953A67">
        <w:t xml:space="preserve"> </w:t>
      </w:r>
      <w:r w:rsidR="002A1A0F">
        <w:t>Six children will be recruited. This sa</w:t>
      </w:r>
      <w:r w:rsidR="002A1A0F" w:rsidRPr="00EA3CF2">
        <w:t xml:space="preserve">mple size is typical for studies of this nature for children with ASD. </w:t>
      </w:r>
      <w:r w:rsidR="002A1A0F">
        <w:t xml:space="preserve">For example, </w:t>
      </w:r>
      <w:r w:rsidR="00833957">
        <w:t xml:space="preserve">a </w:t>
      </w:r>
      <w:r w:rsidR="0022256A">
        <w:rPr>
          <w:lang w:val="en-US"/>
        </w:rPr>
        <w:t xml:space="preserve">pilot </w:t>
      </w:r>
      <w:r w:rsidR="002A1A0F" w:rsidRPr="00EA3CF2">
        <w:rPr>
          <w:lang w:val="en-US"/>
        </w:rPr>
        <w:t>stud</w:t>
      </w:r>
      <w:r w:rsidR="002A1A0F">
        <w:rPr>
          <w:lang w:val="en-US"/>
        </w:rPr>
        <w:t>y</w:t>
      </w:r>
      <w:r w:rsidR="002A1A0F" w:rsidRPr="00EA3CF2">
        <w:rPr>
          <w:lang w:val="en-US"/>
        </w:rPr>
        <w:t xml:space="preserve"> </w:t>
      </w:r>
      <w:r w:rsidR="00B04021">
        <w:rPr>
          <w:lang w:val="en-US"/>
        </w:rPr>
        <w:t xml:space="preserve">by </w:t>
      </w:r>
      <w:r w:rsidR="0039254F" w:rsidRPr="0039254F">
        <w:rPr>
          <w:lang w:val="en-US"/>
        </w:rPr>
        <w:t>Bimbrahw</w:t>
      </w:r>
      <w:r w:rsidR="00ED26E2">
        <w:rPr>
          <w:lang w:val="en-US"/>
        </w:rPr>
        <w:t xml:space="preserve"> et al. </w:t>
      </w:r>
      <w:r w:rsidR="00ED26E2">
        <w:rPr>
          <w:lang w:val="en-US"/>
        </w:rPr>
        <w:fldChar w:fldCharType="begin"/>
      </w:r>
      <w:r w:rsidR="00ED26E2">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ED26E2">
        <w:rPr>
          <w:lang w:val="en-US"/>
        </w:rPr>
        <w:fldChar w:fldCharType="separate"/>
      </w:r>
      <w:r w:rsidR="00ED26E2">
        <w:rPr>
          <w:noProof/>
          <w:lang w:val="en-US"/>
        </w:rPr>
        <w:t>[</w:t>
      </w:r>
      <w:hyperlink w:anchor="_ENREF_8" w:tooltip="Bimbrahw, 2012 #69" w:history="1">
        <w:r w:rsidR="00BC3763">
          <w:rPr>
            <w:noProof/>
            <w:lang w:val="en-US"/>
          </w:rPr>
          <w:t>8</w:t>
        </w:r>
      </w:hyperlink>
      <w:r w:rsidR="00ED26E2">
        <w:rPr>
          <w:noProof/>
          <w:lang w:val="en-US"/>
        </w:rPr>
        <w:t>]</w:t>
      </w:r>
      <w:r w:rsidR="00ED26E2">
        <w:rPr>
          <w:lang w:val="en-US"/>
        </w:rPr>
        <w:fldChar w:fldCharType="end"/>
      </w:r>
      <w:r w:rsidR="002A1A0F">
        <w:rPr>
          <w:lang w:val="en-US"/>
        </w:rPr>
        <w:t xml:space="preserve"> </w:t>
      </w:r>
      <w:r w:rsidR="002A1A0F" w:rsidRPr="00EA3CF2">
        <w:rPr>
          <w:lang w:val="en-US"/>
        </w:rPr>
        <w:t xml:space="preserve">and </w:t>
      </w:r>
      <w:r w:rsidR="002A1A0F">
        <w:rPr>
          <w:lang w:val="en-US"/>
        </w:rPr>
        <w:t>a</w:t>
      </w:r>
      <w:r w:rsidR="002A1A0F" w:rsidRPr="00EA3CF2">
        <w:rPr>
          <w:lang w:val="en-US"/>
        </w:rPr>
        <w:t xml:space="preserve"> </w:t>
      </w:r>
      <w:r w:rsidR="0022256A" w:rsidRPr="00EA3CF2">
        <w:rPr>
          <w:lang w:val="en-US"/>
        </w:rPr>
        <w:t xml:space="preserve">Wizard of Oz </w:t>
      </w:r>
      <w:r w:rsidR="002A1A0F">
        <w:rPr>
          <w:lang w:val="en-US"/>
        </w:rPr>
        <w:t xml:space="preserve">study </w:t>
      </w:r>
      <w:r w:rsidR="00B04021">
        <w:rPr>
          <w:lang w:val="en-US"/>
        </w:rPr>
        <w:t>by</w:t>
      </w:r>
      <w:r w:rsidR="007041AD">
        <w:rPr>
          <w:lang w:val="en-US"/>
        </w:rPr>
        <w:t xml:space="preserve"> </w:t>
      </w:r>
      <w:r w:rsidR="00553010" w:rsidRPr="00553010">
        <w:rPr>
          <w:lang w:val="en-US"/>
        </w:rPr>
        <w:t xml:space="preserve">Bhargava </w:t>
      </w:r>
      <w:r w:rsidR="007041AD">
        <w:rPr>
          <w:lang w:val="en-US"/>
        </w:rPr>
        <w:t xml:space="preserve">et al. </w:t>
      </w:r>
      <w:r w:rsidR="007041AD">
        <w:rPr>
          <w:lang w:val="en-US"/>
        </w:rPr>
        <w:fldChar w:fldCharType="begin"/>
      </w:r>
      <w:r w:rsidR="00344853">
        <w:rPr>
          <w:lang w:val="en-US"/>
        </w:rPr>
        <w:instrText xml:space="preserve"> ADDIN EN.CITE &lt;EndNote&gt;&lt;Cite&gt;&lt;Author&gt;Bhargava&lt;/Author&gt;&lt;Year&gt;2013&lt;/Year&gt;&lt;RecNum&gt;90&lt;/RecNum&gt;&lt;DisplayText&gt;[12]&lt;/DisplayText&gt;&lt;record&gt;&lt;rec-number&gt;90&lt;/rec-number&gt;&lt;foreign-keys&gt;&lt;key app="EN" db-id="vsx5p9fae2ezdmeprfrvvwxyzrexpvxav2sf"&gt;90&lt;/key&gt;&lt;/foreign-keys&gt;&lt;ref-type name="Conference Proceedings"&gt;10&lt;/ref-type&gt;&lt;contributors&gt;&lt;authors&gt;&lt;author&gt;Bhargava, Shweta&lt;/author&gt;&lt;author&gt;Janarthanam, Srinivasan&lt;/author&gt;&lt;author&gt;Hastie, Helen&lt;/author&gt;&lt;author&gt;Deshmukh, Amol&lt;/author&gt;&lt;author&gt;Aylett, Ruth&lt;/author&gt;&lt;author&gt;Corrigan, Lee&lt;/author&gt;&lt;author&gt;Castellano, Ginevra&lt;/author&gt;&lt;/authors&gt;&lt;/contributors&gt;&lt;titles&gt;&lt;title&gt;Demonstration of the Emote Wizard of Oz Interface for Empathic Robotic Tutors&lt;/title&gt;&lt;secondary-title&gt;Proceedings of SIGdial&lt;/secondary-title&gt;&lt;/titles&gt;&lt;dates&gt;&lt;year&gt;2013&lt;/year&gt;&lt;/dates&gt;&lt;urls&gt;&lt;/urls&gt;&lt;/record&gt;&lt;/Cite&gt;&lt;/EndNote&gt;</w:instrText>
      </w:r>
      <w:r w:rsidR="007041AD">
        <w:rPr>
          <w:lang w:val="en-US"/>
        </w:rPr>
        <w:fldChar w:fldCharType="separate"/>
      </w:r>
      <w:r w:rsidR="00344853">
        <w:rPr>
          <w:noProof/>
          <w:lang w:val="en-US"/>
        </w:rPr>
        <w:t>[</w:t>
      </w:r>
      <w:hyperlink w:anchor="_ENREF_12" w:tooltip="Bhargava, 2013 #90" w:history="1">
        <w:r w:rsidR="00BC3763">
          <w:rPr>
            <w:noProof/>
            <w:lang w:val="en-US"/>
          </w:rPr>
          <w:t>12</w:t>
        </w:r>
      </w:hyperlink>
      <w:r w:rsidR="00344853">
        <w:rPr>
          <w:noProof/>
          <w:lang w:val="en-US"/>
        </w:rPr>
        <w:t>]</w:t>
      </w:r>
      <w:r w:rsidR="007041AD">
        <w:rPr>
          <w:lang w:val="en-US"/>
        </w:rPr>
        <w:fldChar w:fldCharType="end"/>
      </w:r>
      <w:r w:rsidR="00B1212E">
        <w:rPr>
          <w:lang w:val="en-US"/>
        </w:rPr>
        <w:t xml:space="preserve"> </w:t>
      </w:r>
      <w:r w:rsidR="002A1A0F">
        <w:rPr>
          <w:lang w:val="en-US"/>
        </w:rPr>
        <w:t xml:space="preserve">both involved </w:t>
      </w:r>
      <w:r w:rsidR="00B04021">
        <w:rPr>
          <w:lang w:val="en-US"/>
        </w:rPr>
        <w:t>a similar sample size of the children</w:t>
      </w:r>
      <w:r w:rsidR="002A1A0F">
        <w:rPr>
          <w:lang w:val="en-US"/>
        </w:rPr>
        <w:t xml:space="preserve"> with ASD in their studies. We chose six </w:t>
      </w:r>
      <w:r w:rsidR="00A50103">
        <w:rPr>
          <w:lang w:val="en-US"/>
        </w:rPr>
        <w:t xml:space="preserve">children </w:t>
      </w:r>
      <w:r w:rsidR="002A1A0F">
        <w:rPr>
          <w:lang w:val="en-US"/>
        </w:rPr>
        <w:t xml:space="preserve">for this </w:t>
      </w:r>
      <w:r w:rsidR="00B1212E">
        <w:rPr>
          <w:lang w:val="en-US"/>
        </w:rPr>
        <w:t xml:space="preserve">pilot </w:t>
      </w:r>
      <w:r w:rsidR="002A1A0F">
        <w:rPr>
          <w:lang w:val="en-US"/>
        </w:rPr>
        <w:t xml:space="preserve">study </w:t>
      </w:r>
      <w:r w:rsidR="002729F4">
        <w:rPr>
          <w:lang w:val="en-US"/>
        </w:rPr>
        <w:t xml:space="preserve">in order </w:t>
      </w:r>
      <w:r w:rsidR="002A1A0F">
        <w:rPr>
          <w:lang w:val="en-US"/>
        </w:rPr>
        <w:t xml:space="preserve">to </w:t>
      </w:r>
      <w:r w:rsidR="00B3078A">
        <w:rPr>
          <w:lang w:val="en-US"/>
        </w:rPr>
        <w:t xml:space="preserve">equally </w:t>
      </w:r>
      <w:r w:rsidR="002A1A0F">
        <w:rPr>
          <w:lang w:val="en-US"/>
        </w:rPr>
        <w:t xml:space="preserve">explore </w:t>
      </w:r>
      <w:r w:rsidR="007D7BAA">
        <w:rPr>
          <w:lang w:val="en-US"/>
        </w:rPr>
        <w:t xml:space="preserve">the two </w:t>
      </w:r>
      <w:r w:rsidR="000A00D2">
        <w:rPr>
          <w:lang w:val="en-US"/>
        </w:rPr>
        <w:t xml:space="preserve">permutations </w:t>
      </w:r>
      <w:r w:rsidR="002A1A0F">
        <w:rPr>
          <w:lang w:val="en-US"/>
        </w:rPr>
        <w:t>of experimental conditions</w:t>
      </w:r>
      <w:r w:rsidR="007D7BAA">
        <w:rPr>
          <w:lang w:val="en-US"/>
        </w:rPr>
        <w:t xml:space="preserve"> (i.e. </w:t>
      </w:r>
      <w:r w:rsidR="00D239F0">
        <w:t>A-A-B-B</w:t>
      </w:r>
      <w:r w:rsidR="008739DD">
        <w:t>-C-C</w:t>
      </w:r>
      <w:r w:rsidR="00D239F0">
        <w:t xml:space="preserve"> and A-A</w:t>
      </w:r>
      <w:r w:rsidR="008739DD">
        <w:t>-C-C-B-B</w:t>
      </w:r>
      <w:r w:rsidR="00D239F0">
        <w:t>)</w:t>
      </w:r>
      <w:r w:rsidR="007D7BAA">
        <w:rPr>
          <w:lang w:val="en-US"/>
        </w:rPr>
        <w:t xml:space="preserve">. </w:t>
      </w:r>
      <w:r w:rsidR="000A2E66">
        <w:t>Participant demographics will be recorded and will include age, sex, and SRS test results.</w:t>
      </w:r>
    </w:p>
    <w:p w14:paraId="31AA831F" w14:textId="77777777" w:rsidR="00CC2B01" w:rsidRDefault="00CC2B01" w:rsidP="00DD65E6"/>
    <w:p w14:paraId="7574F9ED" w14:textId="77777777" w:rsidR="0064149F" w:rsidRDefault="0064149F" w:rsidP="0064149F">
      <w:r>
        <w:t>The inclusion criteria for enrolment in the study are as follows:</w:t>
      </w:r>
    </w:p>
    <w:p w14:paraId="23A4E5BF" w14:textId="77777777" w:rsidR="002572D6" w:rsidRDefault="002572D6" w:rsidP="0064149F"/>
    <w:p w14:paraId="080E928D" w14:textId="77777777" w:rsidR="002572D6" w:rsidRPr="00F55E0F" w:rsidRDefault="002572D6" w:rsidP="0064149F">
      <w:r>
        <w:t xml:space="preserve">Inclusion criteria: </w:t>
      </w:r>
    </w:p>
    <w:p w14:paraId="3218ED9C" w14:textId="77777777" w:rsidR="0064149F" w:rsidRDefault="0064149F" w:rsidP="0064149F">
      <w:pPr>
        <w:numPr>
          <w:ilvl w:val="0"/>
          <w:numId w:val="22"/>
        </w:numPr>
      </w:pPr>
      <w:r>
        <w:t>Boys and girls between the ages of 4-1</w:t>
      </w:r>
      <w:r w:rsidR="00952C5E">
        <w:t>5</w:t>
      </w:r>
    </w:p>
    <w:p w14:paraId="016050F8" w14:textId="77777777" w:rsidR="0064149F" w:rsidRDefault="0064149F" w:rsidP="0064149F">
      <w:pPr>
        <w:numPr>
          <w:ilvl w:val="0"/>
          <w:numId w:val="22"/>
        </w:numPr>
      </w:pPr>
      <w:r>
        <w:t>Parent report of a clinical diagnosis of an ASD – to be confirmed through administration of the Social Responsiveness Scale (SRS)</w:t>
      </w:r>
    </w:p>
    <w:p w14:paraId="670EDEA8" w14:textId="77777777" w:rsidR="0064149F" w:rsidRDefault="0064149F" w:rsidP="0064149F">
      <w:pPr>
        <w:numPr>
          <w:ilvl w:val="0"/>
          <w:numId w:val="22"/>
        </w:numPr>
      </w:pPr>
      <w:r>
        <w:t>Has difficulty independently completing self-care activities, specifically hand</w:t>
      </w:r>
      <w:r w:rsidR="00473222">
        <w:t>-</w:t>
      </w:r>
      <w:r>
        <w:t>washing</w:t>
      </w:r>
    </w:p>
    <w:p w14:paraId="4080C573" w14:textId="77777777" w:rsidR="0064149F" w:rsidRDefault="0064149F" w:rsidP="0064149F">
      <w:pPr>
        <w:numPr>
          <w:ilvl w:val="0"/>
          <w:numId w:val="22"/>
        </w:numPr>
      </w:pPr>
      <w:r>
        <w:t>Has the ability to follow simple, one-step verbal instructions</w:t>
      </w:r>
    </w:p>
    <w:p w14:paraId="272399BB" w14:textId="77777777" w:rsidR="0064149F" w:rsidRDefault="0064149F" w:rsidP="0064149F">
      <w:pPr>
        <w:numPr>
          <w:ilvl w:val="0"/>
          <w:numId w:val="22"/>
        </w:numPr>
      </w:pPr>
      <w:r>
        <w:t>Ethical consent  granted by parents or primary guardian</w:t>
      </w:r>
    </w:p>
    <w:p w14:paraId="1BCD6351" w14:textId="77777777" w:rsidR="0064149F" w:rsidRDefault="0064149F" w:rsidP="0064149F">
      <w:pPr>
        <w:numPr>
          <w:ilvl w:val="0"/>
          <w:numId w:val="23"/>
        </w:numPr>
      </w:pPr>
      <w:r>
        <w:t>Does not exhibit severely aggressive behavior</w:t>
      </w:r>
    </w:p>
    <w:p w14:paraId="3167DFBC" w14:textId="77777777" w:rsidR="0064149F" w:rsidRDefault="0064149F" w:rsidP="0064149F"/>
    <w:p w14:paraId="5FFAC06E" w14:textId="43841FF1" w:rsidR="00291FAD" w:rsidRDefault="008E223D" w:rsidP="0064149F">
      <w:ins w:id="536" w:author="Ye, Bing" w:date="2014-06-03T16:28:00Z">
        <w:r>
          <w:t>Each</w:t>
        </w:r>
      </w:ins>
      <w:ins w:id="537" w:author="Ye, Bing" w:date="2014-06-03T16:27:00Z">
        <w:r w:rsidR="00344F6E">
          <w:t xml:space="preserve"> child </w:t>
        </w:r>
      </w:ins>
      <w:del w:id="538" w:author="Ye, Bing" w:date="2014-06-03T16:27:00Z">
        <w:r w:rsidR="0064149F" w:rsidDel="00344F6E">
          <w:delText>P</w:delText>
        </w:r>
      </w:del>
      <w:ins w:id="539" w:author="Ye, Bing" w:date="2014-06-03T16:27:00Z">
        <w:r w:rsidR="00344F6E">
          <w:t>p</w:t>
        </w:r>
      </w:ins>
      <w:r w:rsidR="0064149F">
        <w:t>articipant</w:t>
      </w:r>
      <w:del w:id="540" w:author="Ye, Bing" w:date="2014-06-03T16:28:00Z">
        <w:r w:rsidR="0064149F" w:rsidDel="008E223D">
          <w:delText>s</w:delText>
        </w:r>
      </w:del>
      <w:r w:rsidR="0064149F">
        <w:t xml:space="preserve"> will be given</w:t>
      </w:r>
      <w:r w:rsidR="00BD42E1">
        <w:t xml:space="preserve"> a $</w:t>
      </w:r>
      <w:r w:rsidR="007C6D79">
        <w:t xml:space="preserve">200 </w:t>
      </w:r>
      <w:r w:rsidR="00BD42E1">
        <w:t>honorarium</w:t>
      </w:r>
      <w:r w:rsidR="0064149F">
        <w:t xml:space="preserve"> </w:t>
      </w:r>
      <w:r w:rsidR="009C78F2">
        <w:t xml:space="preserve">upon </w:t>
      </w:r>
      <w:r w:rsidR="008640FC">
        <w:t>completion of the study</w:t>
      </w:r>
      <w:r w:rsidR="007065D6">
        <w:t xml:space="preserve"> </w:t>
      </w:r>
      <w:r w:rsidR="00B90F6E">
        <w:t>(please see Appendix K Study budget sheet).</w:t>
      </w:r>
      <w:r w:rsidR="008640FC">
        <w:t xml:space="preserve"> All participants will be able to withdraw from the study at any time. The honorarium will be adjusted to be proportionate to the number of visits completed (e.g. </w:t>
      </w:r>
      <w:r w:rsidR="008640FC">
        <w:lastRenderedPageBreak/>
        <w:t xml:space="preserve">completing 3 visits means </w:t>
      </w:r>
      <w:r w:rsidR="00B90F6E">
        <w:t xml:space="preserve">the participated </w:t>
      </w:r>
      <w:del w:id="541" w:author="Ye, Bing" w:date="2014-06-03T16:26:00Z">
        <w:r w:rsidR="00B90F6E" w:rsidDel="00344F6E">
          <w:delText xml:space="preserve">family </w:delText>
        </w:r>
      </w:del>
      <w:ins w:id="542" w:author="Ye, Bing" w:date="2014-06-03T16:26:00Z">
        <w:r w:rsidR="00344F6E">
          <w:t xml:space="preserve">child </w:t>
        </w:r>
      </w:ins>
      <w:r w:rsidR="00B90F6E">
        <w:t>will receive $100 (</w:t>
      </w:r>
      <w:r w:rsidR="008640FC">
        <w:t xml:space="preserve">$200 </w:t>
      </w:r>
      <w:r w:rsidR="004C5971">
        <w:t>*</w:t>
      </w:r>
      <w:r w:rsidR="008640FC">
        <w:t xml:space="preserve"> 3 / 6 = $100</w:t>
      </w:r>
      <w:r w:rsidR="00B90F6E">
        <w:t>)</w:t>
      </w:r>
      <w:r w:rsidR="008640FC">
        <w:t xml:space="preserve">). </w:t>
      </w:r>
      <w:r w:rsidR="008640FC" w:rsidRPr="009B0EC5">
        <w:t>This will be made clear to participants at the time of consent</w:t>
      </w:r>
      <w:r w:rsidR="00B90F6E">
        <w:t xml:space="preserve"> (please see Appendices F and G).</w:t>
      </w:r>
      <w:r w:rsidR="00D250E3">
        <w:t xml:space="preserve"> </w:t>
      </w:r>
    </w:p>
    <w:p w14:paraId="6B283438" w14:textId="77777777" w:rsidR="0064149F" w:rsidRDefault="0064149F" w:rsidP="0064149F">
      <w:pPr>
        <w:pStyle w:val="Heading3"/>
      </w:pPr>
      <w:r>
        <w:t>Data Analysis</w:t>
      </w:r>
    </w:p>
    <w:p w14:paraId="00684973" w14:textId="309AAF32" w:rsidR="008B1A28" w:rsidRDefault="009D21F7">
      <w:r>
        <w:t xml:space="preserve">Three kinds of video data </w:t>
      </w:r>
      <w:r w:rsidR="005C7F33">
        <w:t xml:space="preserve">will be </w:t>
      </w:r>
      <w:r>
        <w:t xml:space="preserve">collected </w:t>
      </w:r>
      <w:r w:rsidR="006D4CFF">
        <w:t xml:space="preserve">from </w:t>
      </w:r>
      <w:r>
        <w:t>the three corresponding cameras – overhead, scene, and Kinect.</w:t>
      </w:r>
      <w:r w:rsidR="00370608">
        <w:t xml:space="preserve"> </w:t>
      </w:r>
      <w:r w:rsidR="00D31F25">
        <w:t xml:space="preserve">The </w:t>
      </w:r>
      <w:r w:rsidR="00985D2A">
        <w:t xml:space="preserve">overhead and scene </w:t>
      </w:r>
      <w:r w:rsidR="00D31F25">
        <w:t xml:space="preserve">video data </w:t>
      </w:r>
      <w:r w:rsidR="006D4CFF">
        <w:t xml:space="preserve">will be reviewed </w:t>
      </w:r>
      <w:r w:rsidR="001A5DA1">
        <w:t xml:space="preserve">and annotated </w:t>
      </w:r>
      <w:r w:rsidR="00D31F25">
        <w:t xml:space="preserve">by </w:t>
      </w:r>
      <w:r w:rsidR="00E85C57">
        <w:t xml:space="preserve">two </w:t>
      </w:r>
      <w:r w:rsidR="008725EC">
        <w:t>research</w:t>
      </w:r>
      <w:r w:rsidR="00BD52C3">
        <w:t>ers</w:t>
      </w:r>
      <w:r w:rsidR="001A5DA1">
        <w:t>. The inter-rater reliability will be calculated using Cohen’s Kappa</w:t>
      </w:r>
      <w:r w:rsidR="00014ED3">
        <w:t xml:space="preserve"> </w:t>
      </w:r>
      <w:r w:rsidR="00014ED3">
        <w:fldChar w:fldCharType="begin"/>
      </w:r>
      <w:r w:rsidR="00014ED3">
        <w:instrText xml:space="preserve"> ADDIN EN.CITE &lt;EndNote&gt;&lt;Cite&gt;&lt;Author&gt;Wainer&lt;/Author&gt;&lt;Year&gt;2007&lt;/Year&gt;&lt;RecNum&gt;76&lt;/RecNum&gt;&lt;DisplayText&gt;[14]&lt;/DisplayText&gt;&lt;record&gt;&lt;rec-number&gt;76&lt;/rec-number&gt;&lt;foreign-keys&gt;&lt;key app="EN" db-id="vsx5p9fae2ezdmeprfrvvwxyzrexpvxav2sf"&gt;76&lt;/key&gt;&lt;/foreign-keys&gt;&lt;ref-type name="Conference Proceedings"&gt;10&lt;/ref-type&gt;&lt;contributors&gt;&lt;authors&gt;&lt;author&gt;Wainer, Joshua&lt;/author&gt;&lt;author&gt;Feil-Seifer, David J&lt;/author&gt;&lt;author&gt;Shell, Dylan A&lt;/author&gt;&lt;author&gt;Mataric, Maja J&lt;/author&gt;&lt;/authors&gt;&lt;/contributors&gt;&lt;titles&gt;&lt;title&gt;Embodiment and human-robot interaction: A task-based perspective&lt;/title&gt;&lt;secondary-title&gt;Robot and Human interactive Communication, 2007. RO-MAN 2007. The 16th IEEE International Symposium on&lt;/secondary-title&gt;&lt;/titles&gt;&lt;pages&gt;872-877&lt;/pages&gt;&lt;dates&gt;&lt;year&gt;2007&lt;/year&gt;&lt;/dates&gt;&lt;publisher&gt;IEEE&lt;/publisher&gt;&lt;isbn&gt;1424416345&lt;/isbn&gt;&lt;urls&gt;&lt;/urls&gt;&lt;/record&gt;&lt;/Cite&gt;&lt;/EndNote&gt;</w:instrText>
      </w:r>
      <w:r w:rsidR="00014ED3">
        <w:fldChar w:fldCharType="separate"/>
      </w:r>
      <w:r w:rsidR="00014ED3">
        <w:rPr>
          <w:noProof/>
        </w:rPr>
        <w:t>[</w:t>
      </w:r>
      <w:hyperlink w:anchor="_ENREF_14" w:tooltip="Wainer, 2007 #76" w:history="1">
        <w:r w:rsidR="00BC3763">
          <w:rPr>
            <w:noProof/>
          </w:rPr>
          <w:t>14</w:t>
        </w:r>
      </w:hyperlink>
      <w:r w:rsidR="00014ED3">
        <w:rPr>
          <w:noProof/>
        </w:rPr>
        <w:t>]</w:t>
      </w:r>
      <w:r w:rsidR="00014ED3">
        <w:fldChar w:fldCharType="end"/>
      </w:r>
      <w:r w:rsidR="001A5DA1">
        <w:t xml:space="preserve">. </w:t>
      </w:r>
      <w:r w:rsidR="002F0F3A">
        <w:t xml:space="preserve">The overhead video data </w:t>
      </w:r>
      <w:r w:rsidR="005C7F33">
        <w:t xml:space="preserve">will be </w:t>
      </w:r>
      <w:r w:rsidR="002F0F3A">
        <w:t xml:space="preserve">used </w:t>
      </w:r>
      <w:r w:rsidR="00473222">
        <w:t xml:space="preserve">to score the participants’ </w:t>
      </w:r>
      <w:r w:rsidR="00A00AB8">
        <w:t xml:space="preserve">prompt compliance and </w:t>
      </w:r>
      <w:r w:rsidR="00473222">
        <w:t>hand-</w:t>
      </w:r>
      <w:r w:rsidR="00D86A5F">
        <w:t>washing performance</w:t>
      </w:r>
      <w:r w:rsidR="001A5DA1">
        <w:t xml:space="preserve">. </w:t>
      </w:r>
      <w:r w:rsidR="00ED15BC">
        <w:t xml:space="preserve">The scene video data </w:t>
      </w:r>
      <w:r w:rsidR="005C7F33">
        <w:t xml:space="preserve">will </w:t>
      </w:r>
      <w:r w:rsidR="006D6E83">
        <w:t>be used</w:t>
      </w:r>
      <w:r w:rsidR="00ED15BC">
        <w:t xml:space="preserve"> to </w:t>
      </w:r>
      <w:r w:rsidR="00C27CF9">
        <w:t>evalua</w:t>
      </w:r>
      <w:r w:rsidR="00911CD8">
        <w:t>te the participants’ engagement</w:t>
      </w:r>
      <w:r w:rsidR="008F6842">
        <w:t xml:space="preserve"> during the whole activity.</w:t>
      </w:r>
      <w:r w:rsidR="00A824FD">
        <w:t xml:space="preserve"> </w:t>
      </w:r>
      <w:r w:rsidR="00C61596">
        <w:t xml:space="preserve">The </w:t>
      </w:r>
      <w:r w:rsidR="00C61596">
        <w:rPr>
          <w:lang w:val="en-US"/>
        </w:rPr>
        <w:t xml:space="preserve">effect of embodiment on engagement, compliance, and performance will then be </w:t>
      </w:r>
      <w:r w:rsidR="00DB26EC">
        <w:rPr>
          <w:lang w:val="en-US"/>
        </w:rPr>
        <w:t>explored qualitatively</w:t>
      </w:r>
      <w:r w:rsidR="006F39F2">
        <w:rPr>
          <w:lang w:val="en-US"/>
        </w:rPr>
        <w:t xml:space="preserve"> and quantitatively</w:t>
      </w:r>
      <w:r w:rsidR="00B21814">
        <w:rPr>
          <w:lang w:val="en-US"/>
        </w:rPr>
        <w:t xml:space="preserve">. </w:t>
      </w:r>
      <w:r w:rsidR="00692234">
        <w:rPr>
          <w:lang w:val="en-US"/>
        </w:rPr>
        <w:t>C-s</w:t>
      </w:r>
      <w:r w:rsidR="00B21814">
        <w:rPr>
          <w:lang w:val="en-US"/>
        </w:rPr>
        <w:t>tatisti</w:t>
      </w:r>
      <w:r w:rsidR="00692234">
        <w:rPr>
          <w:lang w:val="en-US"/>
        </w:rPr>
        <w:t xml:space="preserve">c will be </w:t>
      </w:r>
      <w:r w:rsidR="00BB77EB">
        <w:rPr>
          <w:lang w:val="en-US"/>
        </w:rPr>
        <w:t xml:space="preserve">used </w:t>
      </w:r>
      <w:r w:rsidR="00402F66">
        <w:rPr>
          <w:lang w:val="en-US"/>
        </w:rPr>
        <w:t>for quantitative analysis</w:t>
      </w:r>
      <w:r w:rsidR="005F42E5">
        <w:rPr>
          <w:lang w:val="en-US"/>
        </w:rPr>
        <w:t xml:space="preserve"> </w:t>
      </w:r>
      <w:r w:rsidR="005F42E5">
        <w:rPr>
          <w:lang w:val="en-US"/>
        </w:rPr>
        <w:fldChar w:fldCharType="begin"/>
      </w:r>
      <w:r w:rsidR="005F42E5">
        <w:rPr>
          <w:lang w:val="en-US"/>
        </w:rPr>
        <w:instrText xml:space="preserve"> ADDIN EN.CITE &lt;EndNote&gt;&lt;Cite&gt;&lt;Author&gt;Tryon&lt;/Author&gt;&lt;Year&gt;1982&lt;/Year&gt;&lt;RecNum&gt;97&lt;/RecNum&gt;&lt;DisplayText&gt;[15]&lt;/DisplayText&gt;&lt;record&gt;&lt;rec-number&gt;97&lt;/rec-number&gt;&lt;foreign-keys&gt;&lt;key app="EN" db-id="vsx5p9fae2ezdmeprfrvvwxyzrexpvxav2sf"&gt;97&lt;/key&gt;&lt;/foreign-keys&gt;&lt;ref-</w:instrText>
      </w:r>
      <w:r w:rsidR="005F42E5">
        <w:rPr>
          <w:rFonts w:hint="eastAsia"/>
          <w:lang w:val="en-US"/>
        </w:rPr>
        <w:instrText>type name="Journal Article"&gt;17&lt;/ref-type&gt;&lt;contributors&gt;&lt;authors&gt;&lt;author&gt;Tryon, Warren W&lt;/author&gt;&lt;/authors&gt;&lt;/contributors&gt;&lt;titles&gt;&lt;title&gt;A simplified time</w:instrText>
      </w:r>
      <w:r w:rsidR="005F42E5">
        <w:rPr>
          <w:rFonts w:hint="eastAsia"/>
          <w:lang w:val="en-US"/>
        </w:rPr>
        <w:instrText>‐</w:instrText>
      </w:r>
      <w:r w:rsidR="005F42E5">
        <w:rPr>
          <w:rFonts w:hint="eastAsia"/>
          <w:lang w:val="en-US"/>
        </w:rPr>
        <w:instrText>series analysis for evaluating treatment interventions&lt;/title&gt;&lt;secondary-title&gt;Journal of applied beh</w:instrText>
      </w:r>
      <w:r w:rsidR="005F42E5">
        <w:rPr>
          <w:lang w:val="en-US"/>
        </w:rPr>
        <w:instrText>avior analysis&lt;/secondary-title&gt;&lt;/titles&gt;&lt;periodical&gt;&lt;full-title&gt;Journal of Applied Behavior Analysis&lt;/full-title&gt;&lt;/periodical&gt;&lt;pages&gt;423-429&lt;/pages&gt;&lt;volume&gt;15&lt;/volume&gt;&lt;number&gt;3&lt;/number&gt;&lt;dates&gt;&lt;year&gt;1982&lt;/year&gt;&lt;/dates&gt;&lt;isbn&gt;1938-3703&lt;/isbn&gt;&lt;urls&gt;&lt;/urls&gt;&lt;/record&gt;&lt;/Cite&gt;&lt;/EndNote&gt;</w:instrText>
      </w:r>
      <w:r w:rsidR="005F42E5">
        <w:rPr>
          <w:lang w:val="en-US"/>
        </w:rPr>
        <w:fldChar w:fldCharType="separate"/>
      </w:r>
      <w:r w:rsidR="005F42E5">
        <w:rPr>
          <w:noProof/>
          <w:lang w:val="en-US"/>
        </w:rPr>
        <w:t>[</w:t>
      </w:r>
      <w:hyperlink w:anchor="_ENREF_15" w:tooltip="Tryon, 1982 #97" w:history="1">
        <w:r w:rsidR="00BC3763">
          <w:rPr>
            <w:noProof/>
            <w:lang w:val="en-US"/>
          </w:rPr>
          <w:t>15</w:t>
        </w:r>
      </w:hyperlink>
      <w:r w:rsidR="005F42E5">
        <w:rPr>
          <w:noProof/>
          <w:lang w:val="en-US"/>
        </w:rPr>
        <w:t>]</w:t>
      </w:r>
      <w:r w:rsidR="005F42E5">
        <w:rPr>
          <w:lang w:val="en-US"/>
        </w:rPr>
        <w:fldChar w:fldCharType="end"/>
      </w:r>
      <w:r w:rsidR="00402F66">
        <w:rPr>
          <w:lang w:val="en-US"/>
        </w:rPr>
        <w:t>.</w:t>
      </w:r>
      <w:r w:rsidR="005C03DA">
        <w:rPr>
          <w:lang w:val="en-US"/>
        </w:rPr>
        <w:t xml:space="preserve"> Visual analysis of level changes, slopes, and spread around slopes </w:t>
      </w:r>
      <w:r w:rsidR="005C03DA">
        <w:t>will be used for qualitative analysis</w:t>
      </w:r>
      <w:r w:rsidR="00DF623C">
        <w:t xml:space="preserve"> </w:t>
      </w:r>
      <w:r w:rsidR="00DF623C">
        <w:fldChar w:fldCharType="begin"/>
      </w:r>
      <w:r w:rsidR="00687D1C">
        <w:instrText xml:space="preserve"> ADDIN EN.CITE &lt;EndNote&gt;&lt;Cite&gt;&lt;Author&gt;Ottenbacher&lt;/Author&gt;&lt;Year&gt;2001&lt;/Year&gt;&lt;RecNum&gt;95&lt;/RecNum&gt;&lt;DisplayText&gt;[16]&lt;/DisplayText&gt;&lt;record&gt;&lt;rec-number&gt;95&lt;/rec-number&gt;&lt;foreign-keys&gt;&lt;key app="EN" db-id="vsx5p9fae2ezdmeprfrvvwxyzrexpvxav2sf"&gt;95&lt;/key&gt;&lt;/foreign-keys&gt;&lt;ref-type name="Journal Article"&gt;17&lt;/ref-type&gt;&lt;contributors&gt;&lt;authors&gt;&lt;author&gt;Ottenbacher, Su Zhan, Kenneth J&lt;/author&gt;&lt;/authors&gt;&lt;/contributors&gt;&lt;titles&gt;&lt;title&gt;Single subject research designs for disability research&lt;/title&gt;&lt;secondary-title&gt;Disability &amp;amp; Rehabilitation&lt;/secondary-title&gt;&lt;/titles&gt;&lt;periodical&gt;&lt;full-title&gt;Disability &amp;amp; Rehabilitation&lt;/full-title&gt;&lt;/periodical&gt;&lt;pages&gt;1-8&lt;/pages&gt;&lt;volume&gt;23&lt;/volume&gt;&lt;number&gt;1&lt;/number&gt;&lt;dates&gt;&lt;year&gt;2001&lt;/year&gt;&lt;/dates&gt;&lt;isbn&gt;0963-8288&lt;/isbn&gt;&lt;urls&gt;&lt;/urls&gt;&lt;/record&gt;&lt;/Cite&gt;&lt;/EndNote&gt;</w:instrText>
      </w:r>
      <w:r w:rsidR="00DF623C">
        <w:fldChar w:fldCharType="separate"/>
      </w:r>
      <w:r w:rsidR="00687D1C">
        <w:rPr>
          <w:noProof/>
        </w:rPr>
        <w:t>[</w:t>
      </w:r>
      <w:hyperlink w:anchor="_ENREF_16" w:tooltip="Ottenbacher, 2001 #95" w:history="1">
        <w:r w:rsidR="00BC3763">
          <w:rPr>
            <w:noProof/>
          </w:rPr>
          <w:t>16</w:t>
        </w:r>
      </w:hyperlink>
      <w:r w:rsidR="00687D1C">
        <w:rPr>
          <w:noProof/>
        </w:rPr>
        <w:t>]</w:t>
      </w:r>
      <w:r w:rsidR="00DF623C">
        <w:fldChar w:fldCharType="end"/>
      </w:r>
      <w:r w:rsidR="005C03DA">
        <w:t>.</w:t>
      </w:r>
      <w:r w:rsidR="00402F66">
        <w:rPr>
          <w:lang w:val="en-US"/>
        </w:rPr>
        <w:t xml:space="preserve"> </w:t>
      </w:r>
      <w:r w:rsidR="002613EC">
        <w:t>A statistician may be consulted to determine the best approach to data analysis.</w:t>
      </w:r>
    </w:p>
    <w:p w14:paraId="7793211E" w14:textId="77777777" w:rsidR="00060B7A" w:rsidRDefault="00060B7A"/>
    <w:p w14:paraId="1EB33DA0" w14:textId="5BF8F375" w:rsidR="004052DF" w:rsidRPr="008B1A28" w:rsidRDefault="004052DF">
      <w:r>
        <w:t xml:space="preserve">Audio data will also be recorded from the </w:t>
      </w:r>
      <w:del w:id="543" w:author="David Xue" w:date="2014-05-29T10:23:00Z">
        <w:r w:rsidRPr="00400E11" w:rsidDel="00400E11">
          <w:rPr>
            <w:highlight w:val="yellow"/>
            <w:rPrChange w:id="544" w:author="David Xue" w:date="2014-05-29T10:23:00Z">
              <w:rPr/>
            </w:rPrChange>
          </w:rPr>
          <w:delText>overhead</w:delText>
        </w:r>
        <w:r w:rsidDel="00400E11">
          <w:delText xml:space="preserve"> </w:delText>
        </w:r>
      </w:del>
      <w:ins w:id="545" w:author="David Xue" w:date="2014-05-29T10:23:00Z">
        <w:r w:rsidR="00400E11">
          <w:t xml:space="preserve">scene </w:t>
        </w:r>
      </w:ins>
      <w:r>
        <w:t xml:space="preserve">camera. </w:t>
      </w:r>
      <w:r w:rsidR="00B875BB">
        <w:t xml:space="preserve">This data will be used for determining the kinds of prompts the parent uses during </w:t>
      </w:r>
      <w:r w:rsidR="005A6507">
        <w:t xml:space="preserve">all </w:t>
      </w:r>
      <w:r w:rsidR="00B875BB">
        <w:t>phases and for determining the kinds of verbal interactions the child initiates towards the robot or virtual avatar during the intervention phase</w:t>
      </w:r>
      <w:r w:rsidR="00AD4691">
        <w:t>s</w:t>
      </w:r>
      <w:r w:rsidR="00B875BB">
        <w:t>.</w:t>
      </w:r>
    </w:p>
    <w:p w14:paraId="3BD6730E" w14:textId="77777777" w:rsidR="00C61596" w:rsidRDefault="00C61596" w:rsidP="008725EC"/>
    <w:p w14:paraId="679C2CD8" w14:textId="393FCED5" w:rsidR="00B201C9" w:rsidRDefault="00A824FD" w:rsidP="00727A94">
      <w:r>
        <w:t xml:space="preserve">The Kinect video data </w:t>
      </w:r>
      <w:r w:rsidR="006D6E83">
        <w:t xml:space="preserve">will </w:t>
      </w:r>
      <w:r>
        <w:t xml:space="preserve">not </w:t>
      </w:r>
      <w:r w:rsidR="006D6E83">
        <w:t xml:space="preserve">be </w:t>
      </w:r>
      <w:r>
        <w:t>annotated. Instead, it will be used to evaluate the automatic gaze estimat</w:t>
      </w:r>
      <w:r w:rsidR="00F450FA">
        <w:t>ion algorithm</w:t>
      </w:r>
      <w:r>
        <w:t xml:space="preserve"> </w:t>
      </w:r>
      <w:r w:rsidR="006D6E83">
        <w:t xml:space="preserve">that </w:t>
      </w:r>
      <w:r>
        <w:t>we develop</w:t>
      </w:r>
      <w:r w:rsidR="006D6E83">
        <w:t>ed</w:t>
      </w:r>
      <w:r>
        <w:t>.</w:t>
      </w:r>
      <w:r w:rsidR="00573F6E">
        <w:t xml:space="preserve"> </w:t>
      </w:r>
      <w:r w:rsidR="00BA049C">
        <w:t xml:space="preserve">Specifically, the Kinect video data </w:t>
      </w:r>
      <w:r w:rsidR="00F450FA">
        <w:t>will be used by the</w:t>
      </w:r>
      <w:r w:rsidR="00AE5EE2">
        <w:t xml:space="preserve"> gaze estimation algorithm</w:t>
      </w:r>
      <w:r w:rsidR="00F450FA">
        <w:t xml:space="preserve"> </w:t>
      </w:r>
      <w:r w:rsidR="00BA049C">
        <w:t xml:space="preserve">as input and </w:t>
      </w:r>
      <w:r w:rsidR="0085136E">
        <w:t>the output</w:t>
      </w:r>
      <w:r w:rsidR="00BA049C">
        <w:t xml:space="preserve"> predictions will be compared with annotations of the scene video data to derive</w:t>
      </w:r>
      <w:r w:rsidR="00216ABA">
        <w:t xml:space="preserve"> the </w:t>
      </w:r>
      <w:r w:rsidR="009F7A7C">
        <w:t xml:space="preserve">algorithm’s </w:t>
      </w:r>
      <w:r w:rsidR="00773D6D">
        <w:t xml:space="preserve">prediction </w:t>
      </w:r>
      <w:r w:rsidR="00BA049C">
        <w:t>accuracy.</w:t>
      </w:r>
    </w:p>
    <w:p w14:paraId="79A0759C" w14:textId="77777777" w:rsidR="00573F4A" w:rsidRDefault="00573F4A"/>
    <w:p w14:paraId="37262CCC" w14:textId="5E85BD81" w:rsidR="0064149F" w:rsidRPr="004C52F3" w:rsidRDefault="00BA2A6D">
      <w:r>
        <w:t xml:space="preserve">For the survey data, </w:t>
      </w:r>
      <w:r w:rsidR="009852C6">
        <w:t>d</w:t>
      </w:r>
      <w:r w:rsidR="0064149F">
        <w:t>escriptive statistics</w:t>
      </w:r>
      <w:r w:rsidR="00E23EFE">
        <w:t xml:space="preserve">, such as the </w:t>
      </w:r>
      <w:r w:rsidR="0039688B">
        <w:t>mean</w:t>
      </w:r>
      <w:r w:rsidR="007539AD">
        <w:t>, minimum, maximum, and standard deviation</w:t>
      </w:r>
      <w:r w:rsidR="0039688B">
        <w:t xml:space="preserve"> function</w:t>
      </w:r>
      <w:r w:rsidR="007539AD">
        <w:t>s,</w:t>
      </w:r>
      <w:r w:rsidR="0039688B">
        <w:t xml:space="preserve"> will be used to assess parents’ attitudes towards the socially assistive humanoid robot.</w:t>
      </w:r>
      <w:r w:rsidR="00E23EFE">
        <w:t xml:space="preserve"> </w:t>
      </w:r>
      <w:r w:rsidR="00AB7553">
        <w:t xml:space="preserve"> </w:t>
      </w:r>
      <w:r w:rsidR="00376B61">
        <w:t>Also, n</w:t>
      </w:r>
      <w:r w:rsidR="0039688B">
        <w:t>on-parametric analys</w:t>
      </w:r>
      <w:r w:rsidR="00E716DC">
        <w:t>i</w:t>
      </w:r>
      <w:r w:rsidR="0039688B">
        <w:t>s will be used to compare</w:t>
      </w:r>
      <w:r w:rsidR="00AF2A26">
        <w:t xml:space="preserve"> parent’s perceived change in</w:t>
      </w:r>
      <w:r w:rsidR="0039688B">
        <w:t xml:space="preserve"> the child’s hand-washing ability between the baseline phase and the intervention phases.  </w:t>
      </w:r>
      <w:r w:rsidR="00965960">
        <w:t>Exact statistical analysis methodology will be determined after the data collect</w:t>
      </w:r>
      <w:r w:rsidR="007F3F8D">
        <w:t>ion</w:t>
      </w:r>
      <w:r w:rsidR="007207C5">
        <w:t xml:space="preserve">. </w:t>
      </w:r>
    </w:p>
    <w:p w14:paraId="4E9153DE" w14:textId="77777777" w:rsidR="0064149F" w:rsidRPr="00B56159" w:rsidRDefault="0064149F" w:rsidP="0064149F">
      <w:pPr>
        <w:pStyle w:val="Heading3"/>
      </w:pPr>
      <w:r w:rsidRPr="00B56159">
        <w:t>Dissemination</w:t>
      </w:r>
    </w:p>
    <w:p w14:paraId="384B499C" w14:textId="77777777" w:rsidR="0064149F" w:rsidRDefault="0064149F" w:rsidP="00727A94">
      <w:r>
        <w:t>Results from this research will be published in a journal paper</w:t>
      </w:r>
      <w:r w:rsidR="00295089">
        <w:t xml:space="preserve"> and/or presented at conference(s)</w:t>
      </w:r>
      <w:r>
        <w:t xml:space="preserve">. Upon completion of the study, participants will be given the option to provide their email </w:t>
      </w:r>
      <w:r w:rsidR="00512969">
        <w:t xml:space="preserve">or mailing </w:t>
      </w:r>
      <w:r>
        <w:t>address if they wish to be sent a copy of the resulting publication(s).</w:t>
      </w:r>
    </w:p>
    <w:p w14:paraId="3B53B6F8" w14:textId="77777777" w:rsidR="0064149F" w:rsidRPr="00BD76D2" w:rsidRDefault="0064149F" w:rsidP="0064149F">
      <w:pPr>
        <w:pStyle w:val="Heading3"/>
      </w:pPr>
      <w:r w:rsidRPr="00BD76D2">
        <w:t>Informed Consent and Confidentiality</w:t>
      </w:r>
    </w:p>
    <w:p w14:paraId="159F2502" w14:textId="06EF7BD2" w:rsidR="001C3997" w:rsidRDefault="0064149F" w:rsidP="00727A94">
      <w:pPr>
        <w:rPr>
          <w:lang w:eastAsia="zh-CN"/>
        </w:rPr>
      </w:pPr>
      <w:r w:rsidRPr="007D1457">
        <w:t xml:space="preserve">Interested families will </w:t>
      </w:r>
      <w:r w:rsidR="00B66D54">
        <w:t>receive</w:t>
      </w:r>
      <w:r w:rsidR="00B66D54" w:rsidRPr="007D1457">
        <w:t xml:space="preserve"> </w:t>
      </w:r>
      <w:r w:rsidRPr="003A10E7">
        <w:t>an information/consent package</w:t>
      </w:r>
      <w:r w:rsidR="00B37929" w:rsidRPr="003A10E7">
        <w:t xml:space="preserve"> (</w:t>
      </w:r>
      <w:r w:rsidR="0061649A">
        <w:t xml:space="preserve">please </w:t>
      </w:r>
      <w:r w:rsidR="00B37929" w:rsidRPr="003A10E7">
        <w:t>see Appendi</w:t>
      </w:r>
      <w:r w:rsidR="00D664FE" w:rsidRPr="003A10E7">
        <w:t xml:space="preserve">ces </w:t>
      </w:r>
      <w:r w:rsidR="003A10E7" w:rsidRPr="003A10E7">
        <w:t>F</w:t>
      </w:r>
      <w:r w:rsidR="00295089" w:rsidRPr="003A10E7">
        <w:t xml:space="preserve"> to </w:t>
      </w:r>
      <w:r w:rsidR="00D45356">
        <w:t>H</w:t>
      </w:r>
      <w:r w:rsidR="00B37929" w:rsidRPr="003A10E7">
        <w:t>)</w:t>
      </w:r>
      <w:r w:rsidR="0061649A">
        <w:t xml:space="preserve"> prior to starting </w:t>
      </w:r>
      <w:r w:rsidR="00D27DAE">
        <w:t>of the study</w:t>
      </w:r>
      <w:r w:rsidRPr="003A10E7">
        <w:t>.</w:t>
      </w:r>
      <w:r w:rsidR="00D27DAE">
        <w:t xml:space="preserve"> </w:t>
      </w:r>
      <w:r w:rsidR="00800571">
        <w:t>This package includes consent/assent forms for participation in the study for the parent and child with ASD (these forms include study details and research contact information) as well as consent t</w:t>
      </w:r>
      <w:r w:rsidR="00CB3A8C">
        <w:t xml:space="preserve">o be videotaped for the parent and </w:t>
      </w:r>
      <w:r w:rsidR="00800571">
        <w:t>child with ASD.</w:t>
      </w:r>
      <w:r w:rsidR="00C37C08" w:rsidRPr="00C37C08">
        <w:rPr>
          <w:lang w:eastAsia="zh-CN"/>
        </w:rPr>
        <w:t xml:space="preserve"> </w:t>
      </w:r>
      <w:r w:rsidR="00C37C08">
        <w:rPr>
          <w:lang w:eastAsia="zh-CN"/>
        </w:rPr>
        <w:t>C</w:t>
      </w:r>
      <w:r w:rsidR="00C37C08" w:rsidRPr="007413D6">
        <w:rPr>
          <w:lang w:eastAsia="zh-CN"/>
        </w:rPr>
        <w:t xml:space="preserve">onsent </w:t>
      </w:r>
      <w:r w:rsidR="00000AD8">
        <w:rPr>
          <w:lang w:eastAsia="zh-CN"/>
        </w:rPr>
        <w:t xml:space="preserve">from the parent and assent from the child with ASD </w:t>
      </w:r>
      <w:r w:rsidR="00C37C08" w:rsidRPr="007413D6">
        <w:rPr>
          <w:lang w:eastAsia="zh-CN"/>
        </w:rPr>
        <w:t>will be given if and when they feel comfortable that they understand the information presented. Potential participants</w:t>
      </w:r>
      <w:r w:rsidR="00B66D54">
        <w:rPr>
          <w:lang w:eastAsia="zh-CN"/>
        </w:rPr>
        <w:t xml:space="preserve"> of both </w:t>
      </w:r>
      <w:r w:rsidR="00EF06D1">
        <w:rPr>
          <w:lang w:eastAsia="zh-CN"/>
        </w:rPr>
        <w:t>parent</w:t>
      </w:r>
      <w:r w:rsidR="005723FB">
        <w:rPr>
          <w:lang w:eastAsia="zh-CN"/>
        </w:rPr>
        <w:t>s</w:t>
      </w:r>
      <w:r w:rsidR="00EF06D1">
        <w:rPr>
          <w:lang w:eastAsia="zh-CN"/>
        </w:rPr>
        <w:t xml:space="preserve"> </w:t>
      </w:r>
      <w:r w:rsidR="00EF06D1">
        <w:rPr>
          <w:lang w:eastAsia="zh-CN"/>
        </w:rPr>
        <w:lastRenderedPageBreak/>
        <w:t>and child</w:t>
      </w:r>
      <w:r w:rsidR="005723FB">
        <w:rPr>
          <w:lang w:eastAsia="zh-CN"/>
        </w:rPr>
        <w:t>ren</w:t>
      </w:r>
      <w:r w:rsidR="00C37C08" w:rsidRPr="007413D6">
        <w:rPr>
          <w:lang w:eastAsia="zh-CN"/>
        </w:rPr>
        <w:t xml:space="preserve"> will have up to a week to decide if they would like to participate, although they may consent to participate as soon as they feel comfortable doing so. </w:t>
      </w:r>
      <w:r w:rsidR="00CB3A8C">
        <w:t>Parents will need to provide their consent for their child</w:t>
      </w:r>
      <w:r w:rsidR="00EE2CCB">
        <w:t>ren</w:t>
      </w:r>
      <w:r w:rsidR="00CB3A8C">
        <w:t xml:space="preserve"> (</w:t>
      </w:r>
      <w:r w:rsidR="00FB3197">
        <w:t xml:space="preserve">please </w:t>
      </w:r>
      <w:r w:rsidR="00CB3A8C">
        <w:t xml:space="preserve">see Appendix </w:t>
      </w:r>
      <w:r w:rsidR="00FB3197">
        <w:t>F</w:t>
      </w:r>
      <w:r w:rsidR="00CB3A8C">
        <w:t>) and themselves (</w:t>
      </w:r>
      <w:r w:rsidR="00FB3197">
        <w:t xml:space="preserve">please </w:t>
      </w:r>
      <w:r w:rsidR="00CB3A8C">
        <w:t xml:space="preserve">see Appendix </w:t>
      </w:r>
      <w:r w:rsidR="00FB3197">
        <w:t>G</w:t>
      </w:r>
      <w:r w:rsidR="00CB3A8C">
        <w:t>) to participate in the study. In addition, child participants will need to provide their assent</w:t>
      </w:r>
      <w:r w:rsidR="00D45356">
        <w:t xml:space="preserve"> in their every visit of the HomeLab during the study</w:t>
      </w:r>
      <w:r w:rsidR="00CB3A8C">
        <w:t xml:space="preserve"> (</w:t>
      </w:r>
      <w:r w:rsidR="004B6C48">
        <w:t xml:space="preserve">please </w:t>
      </w:r>
      <w:r w:rsidR="00CB3A8C">
        <w:t xml:space="preserve">see Appendix </w:t>
      </w:r>
      <w:r w:rsidR="003640CE">
        <w:t>H</w:t>
      </w:r>
      <w:r w:rsidR="00CB3A8C">
        <w:t>) to participate. Parents will be required to consent to having their child</w:t>
      </w:r>
      <w:r w:rsidR="000A4485">
        <w:t>ren</w:t>
      </w:r>
      <w:r w:rsidR="00CB3A8C">
        <w:t xml:space="preserve"> and themselves videotaped during the study</w:t>
      </w:r>
      <w:r w:rsidR="00D45356">
        <w:t xml:space="preserve">. </w:t>
      </w:r>
      <w:r w:rsidR="0019145D">
        <w:t>The</w:t>
      </w:r>
      <w:r w:rsidR="0019145D">
        <w:rPr>
          <w:lang w:eastAsia="zh-CN"/>
        </w:rPr>
        <w:t xml:space="preserve"> parents </w:t>
      </w:r>
      <w:r w:rsidR="00D27DAE" w:rsidRPr="007413D6">
        <w:rPr>
          <w:lang w:eastAsia="zh-CN"/>
        </w:rPr>
        <w:t>will be informed that they</w:t>
      </w:r>
      <w:r w:rsidR="000B595D">
        <w:rPr>
          <w:lang w:eastAsia="zh-CN"/>
        </w:rPr>
        <w:t xml:space="preserve"> and their children</w:t>
      </w:r>
      <w:r w:rsidR="00D27DAE" w:rsidRPr="007413D6">
        <w:rPr>
          <w:lang w:eastAsia="zh-CN"/>
        </w:rPr>
        <w:t xml:space="preserve"> may withdraw from the study at any time without penalty. </w:t>
      </w:r>
    </w:p>
    <w:p w14:paraId="155B7A32" w14:textId="77777777" w:rsidR="001C3997" w:rsidRDefault="001C3997" w:rsidP="0064149F">
      <w:pPr>
        <w:ind w:firstLine="720"/>
        <w:rPr>
          <w:lang w:eastAsia="zh-CN"/>
        </w:rPr>
      </w:pPr>
    </w:p>
    <w:p w14:paraId="716B9A0A" w14:textId="033837B7" w:rsidR="00D664FE" w:rsidRPr="007D1457" w:rsidRDefault="004B6C48" w:rsidP="00727A94">
      <w:r w:rsidRPr="0044469F">
        <w:t>Each participa</w:t>
      </w:r>
      <w:r w:rsidR="00C15DD8">
        <w:t>ting family (parent and child with ASD pair)</w:t>
      </w:r>
      <w:r w:rsidRPr="0044469F">
        <w:t xml:space="preserve"> will be assigned a code number when they sign </w:t>
      </w:r>
      <w:r w:rsidR="000A29F8">
        <w:t xml:space="preserve">the </w:t>
      </w:r>
      <w:r w:rsidRPr="0044469F">
        <w:t xml:space="preserve">consent/assent. All data in the study will be </w:t>
      </w:r>
      <w:r>
        <w:t xml:space="preserve">labelled with these code numbers only - the names of the participants will appear only on the information and consent/assent forms and will be kept confidential. </w:t>
      </w:r>
      <w:r w:rsidR="00D27DAE" w:rsidRPr="007413D6">
        <w:rPr>
          <w:lang w:eastAsia="zh-CN"/>
        </w:rPr>
        <w:t xml:space="preserve">Consent forms will be placed in a secure and locked area in the PI’s laboratory, with access exclusively restricted to the research team. </w:t>
      </w:r>
      <w:r w:rsidR="001C3997">
        <w:rPr>
          <w:lang w:eastAsia="zh-CN"/>
        </w:rPr>
        <w:t xml:space="preserve">All forms will be destroyed </w:t>
      </w:r>
      <w:r w:rsidR="0030525C">
        <w:rPr>
          <w:lang w:eastAsia="zh-CN"/>
        </w:rPr>
        <w:t xml:space="preserve">seven </w:t>
      </w:r>
      <w:r w:rsidR="001C3997">
        <w:rPr>
          <w:lang w:eastAsia="zh-CN"/>
        </w:rPr>
        <w:t>years after the study publication.</w:t>
      </w:r>
      <w:r w:rsidR="0064149F" w:rsidRPr="003A10E7">
        <w:t xml:space="preserve"> </w:t>
      </w:r>
    </w:p>
    <w:p w14:paraId="48017595" w14:textId="77777777" w:rsidR="0064149F" w:rsidRPr="00F338B4" w:rsidRDefault="0064149F" w:rsidP="0064149F">
      <w:pPr>
        <w:pStyle w:val="Heading1"/>
      </w:pPr>
      <w:r w:rsidRPr="00F338B4">
        <w:t>Risks and benefits</w:t>
      </w:r>
    </w:p>
    <w:p w14:paraId="7B08AA05"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166F7A4E" w14:textId="072C5ECC"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F338B4">
        <w:t>There are no known risks associated with this study.</w:t>
      </w:r>
      <w:r>
        <w:t xml:space="preserve"> </w:t>
      </w:r>
      <w:r w:rsidR="00295089">
        <w:t>The device being tested through this research is non-evasive; t</w:t>
      </w:r>
      <w:r>
        <w:t>here are no safety concerns associated wit</w:t>
      </w:r>
      <w:r w:rsidR="00C83E62">
        <w:t xml:space="preserve">h </w:t>
      </w:r>
      <w:r w:rsidR="00170CE4">
        <w:t xml:space="preserve">the </w:t>
      </w:r>
      <w:r w:rsidR="00C83E62">
        <w:t xml:space="preserve">use of the prompting system. </w:t>
      </w:r>
      <w:r w:rsidR="002A09D4">
        <w:t xml:space="preserve">The </w:t>
      </w:r>
      <w:r w:rsidR="0023777D">
        <w:t xml:space="preserve">small </w:t>
      </w:r>
      <w:r w:rsidR="002A09D4">
        <w:t xml:space="preserve">humanoid robot in close proximity with </w:t>
      </w:r>
      <w:r w:rsidR="00A323B0">
        <w:t xml:space="preserve">the </w:t>
      </w:r>
      <w:r w:rsidR="002A09D4">
        <w:t xml:space="preserve">children is remotely controlled and tightly monitored by the </w:t>
      </w:r>
      <w:r w:rsidR="00BB7938">
        <w:t xml:space="preserve">student </w:t>
      </w:r>
      <w:r w:rsidR="000C5592">
        <w:t xml:space="preserve">researcher </w:t>
      </w:r>
      <w:r w:rsidR="002A09D4">
        <w:t xml:space="preserve">to prevent physical contact </w:t>
      </w:r>
      <w:r w:rsidR="000C5592">
        <w:t xml:space="preserve">with </w:t>
      </w:r>
      <w:r w:rsidR="002A09D4">
        <w:t xml:space="preserve">the children and to prevent </w:t>
      </w:r>
      <w:r w:rsidR="000C5592">
        <w:t xml:space="preserve">it from </w:t>
      </w:r>
      <w:r w:rsidR="002A09D4">
        <w:t>moving if the children initiate physical contact</w:t>
      </w:r>
      <w:r w:rsidR="00557E2B">
        <w:t>s</w:t>
      </w:r>
      <w:r w:rsidR="002A09D4">
        <w:t xml:space="preserve">. </w:t>
      </w:r>
      <w:r w:rsidR="00BA45B5">
        <w:t>An e</w:t>
      </w:r>
      <w:r w:rsidR="003C60EA">
        <w:t>mergency stop button</w:t>
      </w:r>
      <w:r w:rsidR="00BA45B5">
        <w:t xml:space="preserve"> implemented in </w:t>
      </w:r>
      <w:r w:rsidR="000A29F8">
        <w:t xml:space="preserve">the </w:t>
      </w:r>
      <w:r w:rsidR="00687D1C">
        <w:t xml:space="preserve">controlling </w:t>
      </w:r>
      <w:r w:rsidR="00BA45B5">
        <w:t>software</w:t>
      </w:r>
      <w:r w:rsidR="003C60EA">
        <w:t xml:space="preserve"> </w:t>
      </w:r>
      <w:r w:rsidR="00573F4A">
        <w:t xml:space="preserve">of the interface </w:t>
      </w:r>
      <w:r w:rsidR="00BA45B5">
        <w:t xml:space="preserve">is available to instantly disable all motor forces </w:t>
      </w:r>
      <w:r w:rsidR="00063B3C">
        <w:t>when needed.</w:t>
      </w:r>
      <w:r w:rsidR="00C9431C">
        <w:t xml:space="preserve"> </w:t>
      </w:r>
      <w:r w:rsidR="00BF66AC">
        <w:t>Both the robot and t</w:t>
      </w:r>
      <w:r w:rsidR="009B024A">
        <w:t>he LCD screen will be screw mounted on the sink table to prevent it from moving.</w:t>
      </w:r>
    </w:p>
    <w:p w14:paraId="4DB3B8CF"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02C5B911"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Child p</w:t>
      </w:r>
      <w:r w:rsidRPr="00F338B4">
        <w:t xml:space="preserve">articipants may </w:t>
      </w:r>
      <w:r>
        <w:t>experience an (temporary or</w:t>
      </w:r>
      <w:r w:rsidR="00473222">
        <w:t xml:space="preserve"> permanent) improvement in hand-</w:t>
      </w:r>
      <w:r>
        <w:t xml:space="preserve">washing performance. Findings from the study could guide future development of an automated prompting system for children with ASD. </w:t>
      </w:r>
    </w:p>
    <w:p w14:paraId="765968CF" w14:textId="77777777" w:rsidR="0064149F" w:rsidRPr="00B56159" w:rsidRDefault="0064149F" w:rsidP="0064149F">
      <w:pPr>
        <w:pStyle w:val="Heading1"/>
      </w:pPr>
      <w:r w:rsidRPr="00B56159">
        <w:t>Privacy and confidentiality</w:t>
      </w:r>
    </w:p>
    <w:p w14:paraId="5F16D0C6" w14:textId="47C0EE4E" w:rsidR="00F62773" w:rsidRPr="00B56159"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B56159">
        <w:t>The information</w:t>
      </w:r>
      <w:r>
        <w:t xml:space="preserve"> and data</w:t>
      </w:r>
      <w:r w:rsidRPr="00B56159">
        <w:t xml:space="preserve"> collected will remain strictly confidential and will not affect any of the participants</w:t>
      </w:r>
      <w:r w:rsidR="00FF0727">
        <w:t xml:space="preserve"> (both the parent and the child)</w:t>
      </w:r>
      <w:r w:rsidRPr="00B56159">
        <w:t>’ employment, care</w:t>
      </w:r>
      <w:r w:rsidR="00A82A25">
        <w:t>,</w:t>
      </w:r>
      <w:r w:rsidRPr="00B56159">
        <w:t xml:space="preserve"> or treatment in any way. A code number will be assigned to each </w:t>
      </w:r>
      <w:r w:rsidR="00FF0727">
        <w:t xml:space="preserve">parent and child </w:t>
      </w:r>
      <w:r w:rsidRPr="00B56159">
        <w:t>participant when they give consent. This code number, instead of their name, will be used for all data collection and analysis. Direct quotes may be included in the final research paper but names will not be used in</w:t>
      </w:r>
      <w:r>
        <w:t xml:space="preserve"> any report or publication. </w:t>
      </w:r>
      <w:r w:rsidR="00F62773">
        <w:t>Privacy of participants</w:t>
      </w:r>
      <w:r w:rsidR="00FF0727">
        <w:t xml:space="preserve"> (both the parents and the children)</w:t>
      </w:r>
      <w:r w:rsidR="00F62773">
        <w:t xml:space="preserve"> will be ensured by omitting all participant information from participant data, by employing data encryption, an</w:t>
      </w:r>
      <w:r w:rsidR="00F62773" w:rsidRPr="007339DC">
        <w:t>d by storing data on a secure server.  If and only if participants consent, participant</w:t>
      </w:r>
      <w:r w:rsidR="00FF0727">
        <w:t xml:space="preserve">s (both the parents </w:t>
      </w:r>
      <w:r w:rsidR="00FF0727">
        <w:lastRenderedPageBreak/>
        <w:t>and the children)</w:t>
      </w:r>
      <w:r w:rsidR="00F62773" w:rsidRPr="007339DC">
        <w:t xml:space="preserve"> video data may be presented for educational purposes.</w:t>
      </w:r>
      <w:r w:rsidR="006A2C19">
        <w:t xml:space="preserve">  </w:t>
      </w:r>
      <w:r w:rsidR="00E82353">
        <w:t>If any images or videos are used in presentations and publications, faces and other identifiable features will be masked.</w:t>
      </w:r>
    </w:p>
    <w:p w14:paraId="09542B5A" w14:textId="77777777" w:rsidR="00336E92" w:rsidRDefault="00336E92"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7D0FD2FD" w14:textId="7AD2CD2F" w:rsidR="00C624E8" w:rsidRDefault="00A42BB8"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Both t</w:t>
      </w:r>
      <w:r w:rsidR="00C624E8">
        <w:t>he video</w:t>
      </w:r>
      <w:r>
        <w:t xml:space="preserve"> and audio</w:t>
      </w:r>
      <w:r w:rsidR="00C624E8">
        <w:t xml:space="preserve"> data will be stored temporarily on the </w:t>
      </w:r>
      <w:r w:rsidR="006764A0">
        <w:t xml:space="preserve">touchscreen </w:t>
      </w:r>
      <w:r w:rsidR="00801C6B">
        <w:t>laptop</w:t>
      </w:r>
      <w:r w:rsidR="0080212B">
        <w:t xml:space="preserve">’s </w:t>
      </w:r>
      <w:r w:rsidR="00C624E8">
        <w:t xml:space="preserve">hard drive during each child’s visit. </w:t>
      </w:r>
      <w:r w:rsidR="00A03C0E">
        <w:t>The data will be encrypted and transferred to the TRI servers as soon as after each child’s visit.</w:t>
      </w:r>
      <w:r w:rsidR="00083D5E">
        <w:t xml:space="preserve"> The portable devices, such as USB sticks, will be used to transfer the data to the TRI servers. </w:t>
      </w:r>
      <w:r w:rsidR="0079388E">
        <w:t xml:space="preserve">All files stored in the portable devices will be password protected and encrypted. </w:t>
      </w:r>
      <w:r w:rsidR="00083D5E" w:rsidRPr="00AC7A0E">
        <w:t xml:space="preserve">The data on </w:t>
      </w:r>
      <w:r w:rsidR="00083D5E" w:rsidRPr="00390AE8">
        <w:t xml:space="preserve">the </w:t>
      </w:r>
      <w:r w:rsidR="00930081" w:rsidRPr="00F15AA9">
        <w:t xml:space="preserve">laptop’s </w:t>
      </w:r>
      <w:r w:rsidR="00083D5E" w:rsidRPr="00390AE8">
        <w:t>hard</w:t>
      </w:r>
      <w:r w:rsidR="00083D5E" w:rsidRPr="00AC7A0E">
        <w:t xml:space="preserve"> drive</w:t>
      </w:r>
      <w:r w:rsidR="00083D5E">
        <w:t xml:space="preserve"> and the portable devices</w:t>
      </w:r>
      <w:r w:rsidR="00083D5E" w:rsidRPr="00AC7A0E">
        <w:t xml:space="preserve"> will then be purged immediately after transfer. </w:t>
      </w:r>
    </w:p>
    <w:p w14:paraId="631E360F" w14:textId="77777777" w:rsidR="00F06C95" w:rsidRDefault="00F06C95" w:rsidP="0064149F">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jc w:val="both"/>
      </w:pPr>
    </w:p>
    <w:p w14:paraId="190CCAEC" w14:textId="6B42B320" w:rsidR="00FB522C" w:rsidDel="00D27DAE" w:rsidRDefault="00336E92"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All soft (electronic) data will be encrypted before any transfer is made. </w:t>
      </w:r>
      <w:r w:rsidR="001970A9">
        <w:t xml:space="preserve">All data </w:t>
      </w:r>
      <w:r>
        <w:t>will be password protected</w:t>
      </w:r>
      <w:r w:rsidR="001970A9">
        <w:t xml:space="preserve"> and be stored on the TRI servers with access restricted to the research team</w:t>
      </w:r>
      <w:r>
        <w:t xml:space="preserve">. </w:t>
      </w:r>
      <w:r w:rsidR="00902483">
        <w:t xml:space="preserve">The </w:t>
      </w:r>
      <w:r w:rsidR="001016C5">
        <w:t xml:space="preserve">laptop </w:t>
      </w:r>
      <w:r w:rsidR="00902483">
        <w:t xml:space="preserve">used for the </w:t>
      </w:r>
      <w:r w:rsidR="00B61C5D">
        <w:t xml:space="preserve">study </w:t>
      </w:r>
      <w:r w:rsidR="00902483">
        <w:t xml:space="preserve">will be </w:t>
      </w:r>
      <w:r w:rsidRPr="00902483">
        <w:t>password protected so that only the resea</w:t>
      </w:r>
      <w:r w:rsidR="00902483">
        <w:t xml:space="preserve">rch team </w:t>
      </w:r>
      <w:r w:rsidR="00B61C5D">
        <w:t xml:space="preserve">has the </w:t>
      </w:r>
      <w:r w:rsidR="00902483">
        <w:t>access to it</w:t>
      </w:r>
      <w:r w:rsidR="007E48B2">
        <w:t xml:space="preserve">. All computerized data will be password protected. </w:t>
      </w:r>
      <w:r w:rsidR="0064149F">
        <w:t xml:space="preserve">All </w:t>
      </w:r>
      <w:r w:rsidR="007E48B2">
        <w:t xml:space="preserve">survey </w:t>
      </w:r>
      <w:r w:rsidR="0064149F">
        <w:t xml:space="preserve">data </w:t>
      </w:r>
      <w:r w:rsidR="0064149F" w:rsidRPr="00B56159">
        <w:t xml:space="preserve">will be stored in a locked </w:t>
      </w:r>
      <w:r w:rsidR="0064149F">
        <w:t xml:space="preserve">cabinet </w:t>
      </w:r>
      <w:r w:rsidR="007E48B2">
        <w:t>different from where the consent forms are stored</w:t>
      </w:r>
      <w:r w:rsidR="005A1313">
        <w:t>.</w:t>
      </w:r>
      <w:r w:rsidR="0064149F">
        <w:t xml:space="preserve"> A</w:t>
      </w:r>
      <w:r w:rsidR="0064149F" w:rsidRPr="00B56159">
        <w:t xml:space="preserve">ccess </w:t>
      </w:r>
      <w:r w:rsidR="0064149F">
        <w:t xml:space="preserve">to </w:t>
      </w:r>
      <w:r w:rsidR="007E48B2">
        <w:t xml:space="preserve">all the </w:t>
      </w:r>
      <w:r w:rsidR="0064149F">
        <w:t xml:space="preserve">data </w:t>
      </w:r>
      <w:r w:rsidR="0064149F" w:rsidRPr="00B56159">
        <w:t xml:space="preserve">will be restricted </w:t>
      </w:r>
      <w:r w:rsidR="007E48B2">
        <w:t xml:space="preserve">only </w:t>
      </w:r>
      <w:r w:rsidR="0064149F" w:rsidRPr="00B56159">
        <w:t>to the supervisor and researcher</w:t>
      </w:r>
      <w:r w:rsidR="0064149F">
        <w:t xml:space="preserve">s involved in the project. </w:t>
      </w:r>
    </w:p>
    <w:p w14:paraId="1AD181AD" w14:textId="77777777" w:rsidR="00FB522C" w:rsidRDefault="00FB522C"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72687754" w14:textId="78DECC75" w:rsidR="00170CE4" w:rsidRDefault="00FB522C"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FB522C">
        <w:t xml:space="preserve">After the study is completed and the results </w:t>
      </w:r>
      <w:r>
        <w:t xml:space="preserve">of the study are published, </w:t>
      </w:r>
      <w:r w:rsidRPr="00FB522C">
        <w:t xml:space="preserve">data will be stored for at least </w:t>
      </w:r>
      <w:r w:rsidR="0030525C">
        <w:t>seven</w:t>
      </w:r>
      <w:r w:rsidRPr="00FB522C">
        <w:t xml:space="preserve"> years</w:t>
      </w:r>
      <w:r w:rsidR="00AD4039">
        <w:t xml:space="preserve"> from study closure</w:t>
      </w:r>
      <w:r w:rsidRPr="00FB522C">
        <w:t xml:space="preserve">. </w:t>
      </w:r>
      <w:r w:rsidR="00E40F07">
        <w:t xml:space="preserve">All data will be destroyed </w:t>
      </w:r>
      <w:r w:rsidR="003151A6">
        <w:t xml:space="preserve">seven </w:t>
      </w:r>
      <w:r w:rsidR="00E40F07">
        <w:t xml:space="preserve">years after the study </w:t>
      </w:r>
      <w:r w:rsidR="00450062">
        <w:t>closure</w:t>
      </w:r>
      <w:r w:rsidR="00E40F07">
        <w:t>.</w:t>
      </w:r>
      <w:r w:rsidRPr="00FB522C">
        <w:t xml:space="preserve"> Data contained on paper material will be destroyed by shredding the material. Data contained on electronic media will be destroyed by erasing or other removing the data in such a way that it cannot be retrieved.</w:t>
      </w:r>
      <w:r w:rsidR="0064149F" w:rsidRPr="00B56159">
        <w:t xml:space="preserve"> </w:t>
      </w:r>
    </w:p>
    <w:p w14:paraId="2CB6B52C" w14:textId="77777777" w:rsidR="0064149F" w:rsidRPr="00B56159" w:rsidRDefault="0064149F" w:rsidP="0064149F">
      <w:pPr>
        <w:pStyle w:val="Heading1"/>
      </w:pPr>
      <w:r w:rsidRPr="00B56159">
        <w:t>Future Work</w:t>
      </w:r>
    </w:p>
    <w:p w14:paraId="785122EF" w14:textId="77777777" w:rsidR="0064149F" w:rsidRDefault="0064149F" w:rsidP="00727A94">
      <w:r w:rsidRPr="0079412C">
        <w:t>This study will provide invaluable information to</w:t>
      </w:r>
      <w:r>
        <w:t xml:space="preserve"> guide</w:t>
      </w:r>
      <w:r w:rsidRPr="0079412C">
        <w:t xml:space="preserve"> future development of a </w:t>
      </w:r>
      <w:r w:rsidR="0000308D">
        <w:t xml:space="preserve">socially assistive humanoid helping </w:t>
      </w:r>
      <w:r>
        <w:t>children with ASD in the performance of self-care activities. Such a device would be helpful not only to the children, but also to their families and caregivers, as the device would promote independence for the children and assist family members and caregivers with caring for their children,</w:t>
      </w:r>
      <w:r w:rsidRPr="0079412C">
        <w:t xml:space="preserve"> </w:t>
      </w:r>
      <w:r>
        <w:t>helping to improve</w:t>
      </w:r>
      <w:r w:rsidRPr="0079412C">
        <w:t xml:space="preserve"> sense of</w:t>
      </w:r>
      <w:r>
        <w:t xml:space="preserve"> well-being and quality of life for both.</w:t>
      </w:r>
    </w:p>
    <w:p w14:paraId="5BB635BD" w14:textId="77777777" w:rsidR="0064149F" w:rsidRPr="00717166" w:rsidRDefault="0064149F" w:rsidP="00A82A25">
      <w:pPr>
        <w:pStyle w:val="Heading1"/>
      </w:pPr>
      <w:r w:rsidRPr="00717166">
        <w:t>References</w:t>
      </w:r>
    </w:p>
    <w:p w14:paraId="1D11A57D" w14:textId="77777777" w:rsidR="00BC3763" w:rsidRPr="00BC3763" w:rsidRDefault="002975CE" w:rsidP="00BC3763">
      <w:pPr>
        <w:pStyle w:val="EndNoteBibliography"/>
        <w:spacing w:after="0"/>
        <w:ind w:left="720" w:hanging="720"/>
      </w:pPr>
      <w:r>
        <w:rPr>
          <w:sz w:val="20"/>
          <w:szCs w:val="20"/>
          <w:lang w:val="en-US"/>
        </w:rPr>
        <w:fldChar w:fldCharType="begin"/>
      </w:r>
      <w:r w:rsidR="00BE2E4E">
        <w:rPr>
          <w:sz w:val="20"/>
          <w:szCs w:val="20"/>
          <w:lang w:val="en-US"/>
        </w:rPr>
        <w:instrText xml:space="preserve"> ADDIN EN.REFLIST </w:instrText>
      </w:r>
      <w:r>
        <w:rPr>
          <w:sz w:val="20"/>
          <w:szCs w:val="20"/>
          <w:lang w:val="en-US"/>
        </w:rPr>
        <w:fldChar w:fldCharType="separate"/>
      </w:r>
      <w:bookmarkStart w:id="546" w:name="_ENREF_1"/>
      <w:r w:rsidR="00BC3763" w:rsidRPr="00BC3763">
        <w:t>[1]</w:t>
      </w:r>
      <w:r w:rsidR="00BC3763" w:rsidRPr="00BC3763">
        <w:tab/>
        <w:t xml:space="preserve">R. J. Landa, "Diagnosis of autism spectrum disorders in the first 3 years of life," </w:t>
      </w:r>
      <w:r w:rsidR="00BC3763" w:rsidRPr="00BC3763">
        <w:rPr>
          <w:i/>
        </w:rPr>
        <w:t xml:space="preserve">Nature Clinical Practice Neurology, </w:t>
      </w:r>
      <w:r w:rsidR="00BC3763" w:rsidRPr="00BC3763">
        <w:t>vol. 4, pp. 138-147, 2008.</w:t>
      </w:r>
      <w:bookmarkEnd w:id="546"/>
    </w:p>
    <w:p w14:paraId="1B0FFC3F" w14:textId="77777777" w:rsidR="00BC3763" w:rsidRPr="00BC3763" w:rsidRDefault="00BC3763" w:rsidP="00BC3763">
      <w:pPr>
        <w:pStyle w:val="EndNoteBibliography"/>
        <w:spacing w:after="0"/>
        <w:ind w:left="720" w:hanging="720"/>
      </w:pPr>
      <w:bookmarkStart w:id="547" w:name="_ENREF_2"/>
      <w:r w:rsidRPr="00BC3763">
        <w:t>[2]</w:t>
      </w:r>
      <w:r w:rsidRPr="00BC3763">
        <w:tab/>
        <w:t xml:space="preserve">F. R. Volkmar, R. Paul, A. Klin, and D. J. Cohen, </w:t>
      </w:r>
      <w:r w:rsidRPr="00BC3763">
        <w:rPr>
          <w:i/>
        </w:rPr>
        <w:t>Handbook of Autism and Pervasive Developmental Disorders, Diagnosis, Development, Neurobiology, and Behavior</w:t>
      </w:r>
      <w:r w:rsidRPr="00BC3763">
        <w:t xml:space="preserve"> vol. 1: John Wiley &amp; Sons, 2005.</w:t>
      </w:r>
      <w:bookmarkEnd w:id="547"/>
    </w:p>
    <w:p w14:paraId="4D7561AE" w14:textId="77777777" w:rsidR="00BC3763" w:rsidRPr="00BC3763" w:rsidRDefault="00BC3763" w:rsidP="00BC3763">
      <w:pPr>
        <w:pStyle w:val="EndNoteBibliography"/>
        <w:spacing w:after="0"/>
        <w:ind w:left="720" w:hanging="720"/>
      </w:pPr>
      <w:bookmarkStart w:id="548" w:name="_ENREF_3"/>
      <w:r w:rsidRPr="00BC3763">
        <w:t>[3]</w:t>
      </w:r>
      <w:r w:rsidRPr="00BC3763">
        <w:tab/>
        <w:t xml:space="preserve">P. T. Leff and E. H. Walizer, "The uncommon wisdom of parents at the moment of diagnosis," </w:t>
      </w:r>
      <w:r w:rsidRPr="00BC3763">
        <w:rPr>
          <w:i/>
        </w:rPr>
        <w:t xml:space="preserve">Family Systems Medicine, </w:t>
      </w:r>
      <w:r w:rsidRPr="00BC3763">
        <w:t>vol. 10, p. 147, 1992.</w:t>
      </w:r>
      <w:bookmarkEnd w:id="548"/>
    </w:p>
    <w:p w14:paraId="53AC58A4" w14:textId="77777777" w:rsidR="00BC3763" w:rsidRPr="00BC3763" w:rsidRDefault="00BC3763" w:rsidP="00BC3763">
      <w:pPr>
        <w:pStyle w:val="EndNoteBibliography"/>
        <w:spacing w:after="0"/>
        <w:ind w:left="720" w:hanging="720"/>
      </w:pPr>
      <w:bookmarkStart w:id="549" w:name="_ENREF_4"/>
      <w:r w:rsidRPr="00BC3763">
        <w:t>[4]</w:t>
      </w:r>
      <w:r w:rsidRPr="00BC3763">
        <w:tab/>
        <w:t xml:space="preserve">D. E. Carothers and R. L. Taylor, "How teachers and parents can work together to teach daily living skills to children with autism," </w:t>
      </w:r>
      <w:r w:rsidRPr="00BC3763">
        <w:rPr>
          <w:i/>
        </w:rPr>
        <w:t xml:space="preserve">Focus on autism and other developmental disabilities, </w:t>
      </w:r>
      <w:r w:rsidRPr="00BC3763">
        <w:t>vol. 19, pp. 102-104, 2004.</w:t>
      </w:r>
      <w:bookmarkEnd w:id="549"/>
    </w:p>
    <w:p w14:paraId="5E9FC0A7" w14:textId="77777777" w:rsidR="00BC3763" w:rsidRPr="00BC3763" w:rsidRDefault="00BC3763" w:rsidP="00BC3763">
      <w:pPr>
        <w:pStyle w:val="EndNoteBibliography"/>
        <w:spacing w:after="0"/>
        <w:ind w:left="720" w:hanging="720"/>
      </w:pPr>
      <w:bookmarkStart w:id="550" w:name="_ENREF_5"/>
      <w:r w:rsidRPr="00BC3763">
        <w:lastRenderedPageBreak/>
        <w:t>[5]</w:t>
      </w:r>
      <w:r w:rsidRPr="00BC3763">
        <w:tab/>
        <w:t xml:space="preserve">G. S. MacDuff, P. J. Krantz, and L. E. McClannahan, "Teaching children with autism to use photographic activity schedules: Maintenance and generalization of complex response chains," </w:t>
      </w:r>
      <w:r w:rsidRPr="00BC3763">
        <w:rPr>
          <w:i/>
        </w:rPr>
        <w:t xml:space="preserve">Journal of Applied Behavior Analysis, </w:t>
      </w:r>
      <w:r w:rsidRPr="00BC3763">
        <w:t>vol. 26, pp. 89-97, 1993.</w:t>
      </w:r>
      <w:bookmarkEnd w:id="550"/>
    </w:p>
    <w:p w14:paraId="0F3052BC" w14:textId="77777777" w:rsidR="00BC3763" w:rsidRPr="00BC3763" w:rsidRDefault="00BC3763" w:rsidP="00BC3763">
      <w:pPr>
        <w:pStyle w:val="EndNoteBibliography"/>
        <w:spacing w:after="0"/>
        <w:ind w:left="720" w:hanging="720"/>
      </w:pPr>
      <w:bookmarkStart w:id="551" w:name="_ENREF_6"/>
      <w:r w:rsidRPr="00BC3763">
        <w:t>[6]</w:t>
      </w:r>
      <w:r w:rsidRPr="00BC3763">
        <w:tab/>
        <w:t xml:space="preserve">T. Van Laarhoven, E. Kraus, K. Karpman, R. Nizzi, and J. Valentino, "A comparison of picture and video prompts to teach daily living skills to individuals with autism," </w:t>
      </w:r>
      <w:r w:rsidRPr="00BC3763">
        <w:rPr>
          <w:i/>
        </w:rPr>
        <w:t xml:space="preserve">Focus on Autism and Other Developmental Disabilities, </w:t>
      </w:r>
      <w:r w:rsidRPr="00BC3763">
        <w:t>vol. 25, pp. 195-208, 2010.</w:t>
      </w:r>
      <w:bookmarkEnd w:id="551"/>
    </w:p>
    <w:p w14:paraId="782FFF31" w14:textId="77777777" w:rsidR="00BC3763" w:rsidRPr="00BC3763" w:rsidRDefault="00BC3763" w:rsidP="00BC3763">
      <w:pPr>
        <w:pStyle w:val="EndNoteBibliography"/>
        <w:spacing w:after="0"/>
        <w:ind w:left="720" w:hanging="720"/>
      </w:pPr>
      <w:bookmarkStart w:id="552" w:name="_ENREF_7"/>
      <w:r w:rsidRPr="00BC3763">
        <w:t>[7]</w:t>
      </w:r>
      <w:r w:rsidRPr="00BC3763">
        <w:tab/>
        <w:t xml:space="preserve">A. Mihailidis, J. N. Boger, T. Craig, and J. Hoey, "The COACH prompting system to assist older adults with dementia through handwashing: An efficacy study," </w:t>
      </w:r>
      <w:r w:rsidRPr="00BC3763">
        <w:rPr>
          <w:i/>
        </w:rPr>
        <w:t xml:space="preserve">BMC geriatrics, </w:t>
      </w:r>
      <w:r w:rsidRPr="00BC3763">
        <w:t>vol. 8, p. 28, 2008.</w:t>
      </w:r>
      <w:bookmarkEnd w:id="552"/>
    </w:p>
    <w:p w14:paraId="6EACF7C5" w14:textId="77777777" w:rsidR="00BC3763" w:rsidRPr="00BC3763" w:rsidRDefault="00BC3763" w:rsidP="00BC3763">
      <w:pPr>
        <w:pStyle w:val="EndNoteBibliography"/>
        <w:spacing w:after="0"/>
        <w:ind w:left="720" w:hanging="720"/>
      </w:pPr>
      <w:bookmarkStart w:id="553" w:name="_ENREF_8"/>
      <w:r w:rsidRPr="00BC3763">
        <w:t>[8]</w:t>
      </w:r>
      <w:r w:rsidRPr="00BC3763">
        <w:tab/>
        <w:t xml:space="preserve">J. Bimbrahw, J. Boger, and A. Mihailidis, "Investigating the Efficacy of a Computerized Prompting Device to Assist Children with Autism Spectrum Disorder with Activities of Daily Living," </w:t>
      </w:r>
      <w:r w:rsidRPr="00BC3763">
        <w:rPr>
          <w:i/>
        </w:rPr>
        <w:t xml:space="preserve">Assistive Technology, </w:t>
      </w:r>
      <w:r w:rsidRPr="00BC3763">
        <w:t>vol. 24, pp. 286-298, 2012.</w:t>
      </w:r>
      <w:bookmarkEnd w:id="553"/>
    </w:p>
    <w:p w14:paraId="5294A720" w14:textId="77777777" w:rsidR="00BC3763" w:rsidRPr="00BC3763" w:rsidRDefault="00BC3763" w:rsidP="00BC3763">
      <w:pPr>
        <w:pStyle w:val="EndNoteBibliography"/>
        <w:spacing w:after="0"/>
        <w:ind w:left="720" w:hanging="720"/>
      </w:pPr>
      <w:bookmarkStart w:id="554" w:name="_ENREF_9"/>
      <w:r w:rsidRPr="00BC3763">
        <w:t>[9]</w:t>
      </w:r>
      <w:r w:rsidRPr="00BC3763">
        <w:tab/>
        <w:t xml:space="preserve">K. Dautenhahn and I. Werry, "Towards interactive robots in autism therapy: Background, motivation and challenges," </w:t>
      </w:r>
      <w:r w:rsidRPr="00BC3763">
        <w:rPr>
          <w:i/>
        </w:rPr>
        <w:t xml:space="preserve">Pragmatics &amp; Cognition, </w:t>
      </w:r>
      <w:r w:rsidRPr="00BC3763">
        <w:t>vol. 12, pp. 1-35, 2004.</w:t>
      </w:r>
      <w:bookmarkEnd w:id="554"/>
    </w:p>
    <w:p w14:paraId="3EC84E3D" w14:textId="77777777" w:rsidR="00BC3763" w:rsidRPr="00BC3763" w:rsidRDefault="00BC3763" w:rsidP="00BC3763">
      <w:pPr>
        <w:pStyle w:val="EndNoteBibliography"/>
        <w:spacing w:after="0"/>
        <w:ind w:left="720" w:hanging="720"/>
      </w:pPr>
      <w:bookmarkStart w:id="555" w:name="_ENREF_10"/>
      <w:r w:rsidRPr="00BC3763">
        <w:t>[10]</w:t>
      </w:r>
      <w:r w:rsidRPr="00BC3763">
        <w:tab/>
        <w:t xml:space="preserve">A. Duquette, F. Michaud, and H. Mercier, "Exploring the use of a mobile robot as an imitation agent with children with low-functioning autism," </w:t>
      </w:r>
      <w:r w:rsidRPr="00BC3763">
        <w:rPr>
          <w:i/>
        </w:rPr>
        <w:t xml:space="preserve">Autonomous Robots, </w:t>
      </w:r>
      <w:r w:rsidRPr="00BC3763">
        <w:t>vol. 24, pp. 147-157, 2008.</w:t>
      </w:r>
      <w:bookmarkEnd w:id="555"/>
    </w:p>
    <w:p w14:paraId="420A3E93" w14:textId="77777777" w:rsidR="00BC3763" w:rsidRPr="00BC3763" w:rsidRDefault="00BC3763" w:rsidP="00BC3763">
      <w:pPr>
        <w:pStyle w:val="EndNoteBibliography"/>
        <w:spacing w:after="0"/>
        <w:ind w:left="720" w:hanging="720"/>
      </w:pPr>
      <w:bookmarkStart w:id="556" w:name="_ENREF_11"/>
      <w:r w:rsidRPr="00BC3763">
        <w:t>[11]</w:t>
      </w:r>
      <w:r w:rsidRPr="00BC3763">
        <w:tab/>
        <w:t>A. Wong, Y. K. Tan, A. Tay, A. Wong, D. K. Limbu, T. A. Dung</w:t>
      </w:r>
      <w:r w:rsidRPr="00BC3763">
        <w:rPr>
          <w:i/>
        </w:rPr>
        <w:t>, et al.</w:t>
      </w:r>
      <w:r w:rsidRPr="00BC3763">
        <w:t xml:space="preserve">, "A user trial study to understand play behaviors of autistic children using a social robot," in </w:t>
      </w:r>
      <w:r w:rsidRPr="00BC3763">
        <w:rPr>
          <w:i/>
        </w:rPr>
        <w:t>Social Robotics</w:t>
      </w:r>
      <w:r w:rsidRPr="00BC3763">
        <w:t>, ed: Springer, 2012, pp. 76-85.</w:t>
      </w:r>
      <w:bookmarkEnd w:id="556"/>
    </w:p>
    <w:p w14:paraId="5F71C204" w14:textId="77777777" w:rsidR="00BC3763" w:rsidRPr="00BC3763" w:rsidRDefault="00BC3763" w:rsidP="00BC3763">
      <w:pPr>
        <w:pStyle w:val="EndNoteBibliography"/>
        <w:spacing w:after="0"/>
        <w:ind w:left="720" w:hanging="720"/>
      </w:pPr>
      <w:bookmarkStart w:id="557" w:name="_ENREF_12"/>
      <w:r w:rsidRPr="00BC3763">
        <w:t>[12]</w:t>
      </w:r>
      <w:r w:rsidRPr="00BC3763">
        <w:tab/>
        <w:t>S. Bhargava, S. Janarthanam, H. Hastie, A. Deshmukh, R. Aylett, L. Corrigan</w:t>
      </w:r>
      <w:r w:rsidRPr="00BC3763">
        <w:rPr>
          <w:i/>
        </w:rPr>
        <w:t>, et al.</w:t>
      </w:r>
      <w:r w:rsidRPr="00BC3763">
        <w:t xml:space="preserve">, "Demonstration of the Emote Wizard of Oz Interface for Empathic Robotic Tutors," in </w:t>
      </w:r>
      <w:r w:rsidRPr="00BC3763">
        <w:rPr>
          <w:i/>
        </w:rPr>
        <w:t>Proceedings of SIGdial</w:t>
      </w:r>
      <w:r w:rsidRPr="00BC3763">
        <w:t>, 2013.</w:t>
      </w:r>
      <w:bookmarkEnd w:id="557"/>
    </w:p>
    <w:p w14:paraId="14798C0F" w14:textId="77777777" w:rsidR="00BC3763" w:rsidRPr="00BC3763" w:rsidRDefault="00BC3763" w:rsidP="00BC3763">
      <w:pPr>
        <w:pStyle w:val="EndNoteBibliography"/>
        <w:spacing w:after="0"/>
        <w:ind w:left="720" w:hanging="720"/>
      </w:pPr>
      <w:bookmarkStart w:id="558" w:name="_ENREF_13"/>
      <w:r w:rsidRPr="00BC3763">
        <w:t>[13]</w:t>
      </w:r>
      <w:r w:rsidRPr="00BC3763">
        <w:tab/>
        <w:t xml:space="preserve">J. N. Constantino and C. P. Gruber, "The social responsiveness scale," </w:t>
      </w:r>
      <w:r w:rsidRPr="00BC3763">
        <w:rPr>
          <w:i/>
        </w:rPr>
        <w:t xml:space="preserve">Los Angeles: Western Psychological Services, </w:t>
      </w:r>
      <w:r w:rsidRPr="00BC3763">
        <w:t>2002.</w:t>
      </w:r>
      <w:bookmarkEnd w:id="558"/>
    </w:p>
    <w:p w14:paraId="4ACD3A67" w14:textId="77777777" w:rsidR="00BC3763" w:rsidRPr="00BC3763" w:rsidRDefault="00BC3763" w:rsidP="00BC3763">
      <w:pPr>
        <w:pStyle w:val="EndNoteBibliography"/>
        <w:spacing w:after="0"/>
        <w:ind w:left="720" w:hanging="720"/>
      </w:pPr>
      <w:bookmarkStart w:id="559" w:name="_ENREF_14"/>
      <w:r w:rsidRPr="00BC3763">
        <w:t>[14]</w:t>
      </w:r>
      <w:r w:rsidRPr="00BC3763">
        <w:tab/>
        <w:t xml:space="preserve">J. Wainer, D. J. Feil-Seifer, D. A. Shell, and M. J. Mataric, "Embodiment and human-robot interaction: A task-based perspective," in </w:t>
      </w:r>
      <w:r w:rsidRPr="00BC3763">
        <w:rPr>
          <w:i/>
        </w:rPr>
        <w:t>Robot and Human interactive Communication, 2007. RO-MAN 2007. The 16th IEEE International Symposium on</w:t>
      </w:r>
      <w:r w:rsidRPr="00BC3763">
        <w:t>, 2007, pp. 872-877.</w:t>
      </w:r>
      <w:bookmarkEnd w:id="559"/>
    </w:p>
    <w:p w14:paraId="2D137A0C" w14:textId="77777777" w:rsidR="00BC3763" w:rsidRPr="00BC3763" w:rsidRDefault="00BC3763" w:rsidP="00BC3763">
      <w:pPr>
        <w:pStyle w:val="EndNoteBibliography"/>
        <w:spacing w:after="0"/>
        <w:ind w:left="720" w:hanging="720"/>
      </w:pPr>
      <w:bookmarkStart w:id="560" w:name="_ENREF_15"/>
      <w:r w:rsidRPr="00BC3763">
        <w:rPr>
          <w:rFonts w:hint="eastAsia"/>
        </w:rPr>
        <w:t>[15]</w:t>
      </w:r>
      <w:r w:rsidRPr="00BC3763">
        <w:rPr>
          <w:rFonts w:hint="eastAsia"/>
        </w:rPr>
        <w:tab/>
        <w:t>W. W. Tryon, "A simplified time</w:t>
      </w:r>
      <w:r w:rsidRPr="00BC3763">
        <w:rPr>
          <w:rFonts w:hint="eastAsia"/>
        </w:rPr>
        <w:t>‐</w:t>
      </w:r>
      <w:r w:rsidRPr="00BC3763">
        <w:rPr>
          <w:rFonts w:hint="eastAsia"/>
        </w:rPr>
        <w:t xml:space="preserve">series analysis for evaluating treatment interventions," </w:t>
      </w:r>
      <w:r w:rsidRPr="00BC3763">
        <w:rPr>
          <w:rFonts w:hint="eastAsia"/>
          <w:i/>
        </w:rPr>
        <w:t xml:space="preserve">Journal of applied behavior analysis, </w:t>
      </w:r>
      <w:r w:rsidRPr="00BC3763">
        <w:rPr>
          <w:rFonts w:hint="eastAsia"/>
        </w:rPr>
        <w:t>vol. 15, pp. 423-429, 1982.</w:t>
      </w:r>
      <w:bookmarkEnd w:id="560"/>
    </w:p>
    <w:p w14:paraId="1F4159D7" w14:textId="77777777" w:rsidR="00BC3763" w:rsidRPr="00BC3763" w:rsidRDefault="00BC3763" w:rsidP="00BC3763">
      <w:pPr>
        <w:pStyle w:val="EndNoteBibliography"/>
        <w:ind w:left="720" w:hanging="720"/>
      </w:pPr>
      <w:bookmarkStart w:id="561" w:name="_ENREF_16"/>
      <w:r w:rsidRPr="00BC3763">
        <w:t>[16]</w:t>
      </w:r>
      <w:r w:rsidRPr="00BC3763">
        <w:tab/>
        <w:t xml:space="preserve">S. Z. Ottenbacher, Kenneth J, "Single subject research designs for disability research," </w:t>
      </w:r>
      <w:r w:rsidRPr="00BC3763">
        <w:rPr>
          <w:i/>
        </w:rPr>
        <w:t xml:space="preserve">Disability &amp; Rehabilitation, </w:t>
      </w:r>
      <w:r w:rsidRPr="00BC3763">
        <w:t>vol. 23, pp. 1-8, 2001.</w:t>
      </w:r>
      <w:bookmarkEnd w:id="561"/>
    </w:p>
    <w:p w14:paraId="4DD523D4" w14:textId="62B04484" w:rsidR="00274351" w:rsidRDefault="002975CE" w:rsidP="00274351">
      <w:pPr>
        <w:autoSpaceDE w:val="0"/>
        <w:autoSpaceDN w:val="0"/>
        <w:adjustRightInd w:val="0"/>
        <w:rPr>
          <w:sz w:val="20"/>
          <w:szCs w:val="20"/>
        </w:rPr>
      </w:pPr>
      <w:r>
        <w:rPr>
          <w:sz w:val="20"/>
          <w:szCs w:val="20"/>
          <w:lang w:val="en-US"/>
        </w:rPr>
        <w:fldChar w:fldCharType="end"/>
      </w:r>
      <w:r w:rsidR="00274351" w:rsidRPr="00274351">
        <w:rPr>
          <w:sz w:val="20"/>
          <w:szCs w:val="20"/>
        </w:rPr>
        <w:t xml:space="preserve"> </w:t>
      </w:r>
    </w:p>
    <w:p w14:paraId="04CC6658" w14:textId="77777777" w:rsidR="00274351" w:rsidRDefault="00274351" w:rsidP="00274351">
      <w:pPr>
        <w:pStyle w:val="Heading1"/>
        <w:rPr>
          <w:lang w:val="en-US"/>
        </w:rPr>
      </w:pPr>
      <w:r>
        <w:rPr>
          <w:lang w:val="en-US"/>
        </w:rPr>
        <w:t>List of Appendices</w:t>
      </w:r>
    </w:p>
    <w:p w14:paraId="307EE7C8" w14:textId="77777777" w:rsidR="00274351" w:rsidRDefault="00274351" w:rsidP="00274351">
      <w:pPr>
        <w:autoSpaceDE w:val="0"/>
        <w:autoSpaceDN w:val="0"/>
        <w:adjustRightInd w:val="0"/>
        <w:rPr>
          <w:sz w:val="20"/>
          <w:szCs w:val="20"/>
          <w:lang w:val="en-US"/>
        </w:rPr>
      </w:pPr>
    </w:p>
    <w:p w14:paraId="0F8EA4C6" w14:textId="77777777" w:rsidR="00274351" w:rsidRDefault="00274351" w:rsidP="00DC1AB6">
      <w:r>
        <w:t>Appendix A: Entrance Survey</w:t>
      </w:r>
    </w:p>
    <w:p w14:paraId="6E53ED7C" w14:textId="77777777" w:rsidR="00274351" w:rsidRDefault="00274351" w:rsidP="00274351">
      <w:r>
        <w:t xml:space="preserve">Appendix </w:t>
      </w:r>
      <w:r w:rsidR="007B7DA0">
        <w:t>B</w:t>
      </w:r>
      <w:r>
        <w:t>: Post-Intervention Survey</w:t>
      </w:r>
      <w:r w:rsidR="00AA0274">
        <w:t xml:space="preserve"> for Parent</w:t>
      </w:r>
    </w:p>
    <w:p w14:paraId="24CA98AC" w14:textId="77777777" w:rsidR="00274351" w:rsidRDefault="007B7DA0" w:rsidP="00274351">
      <w:r>
        <w:t>Appendix C</w:t>
      </w:r>
      <w:r w:rsidR="00274351">
        <w:t>: Post-Intervention Survey for Child</w:t>
      </w:r>
    </w:p>
    <w:p w14:paraId="0B4FC43F" w14:textId="77777777" w:rsidR="00274351" w:rsidRDefault="007B7DA0" w:rsidP="00274351">
      <w:r>
        <w:t>Appendix D:</w:t>
      </w:r>
      <w:r w:rsidR="00274351">
        <w:t xml:space="preserve"> Exit Survey</w:t>
      </w:r>
    </w:p>
    <w:p w14:paraId="0E285C7D" w14:textId="77777777" w:rsidR="00274351" w:rsidRDefault="007B7DA0" w:rsidP="00274351">
      <w:r>
        <w:t>Appendix E</w:t>
      </w:r>
      <w:r w:rsidR="00274351">
        <w:t>: Research Study Flyer</w:t>
      </w:r>
    </w:p>
    <w:p w14:paraId="3D70D258" w14:textId="77777777" w:rsidR="00274351" w:rsidRDefault="007B7DA0" w:rsidP="00274351">
      <w:r>
        <w:lastRenderedPageBreak/>
        <w:t>Appendix F</w:t>
      </w:r>
      <w:r w:rsidR="00274351">
        <w:t xml:space="preserve">: Consent Form - Child </w:t>
      </w:r>
    </w:p>
    <w:p w14:paraId="2C4256E2" w14:textId="77777777" w:rsidR="00274351" w:rsidRDefault="007B7DA0" w:rsidP="00274351">
      <w:r>
        <w:t>Appendix G</w:t>
      </w:r>
      <w:r w:rsidR="00274351">
        <w:t>: Consent Form – Parent</w:t>
      </w:r>
    </w:p>
    <w:p w14:paraId="080BD893" w14:textId="77777777" w:rsidR="00274351" w:rsidRPr="00D02BC6" w:rsidRDefault="007B7DA0" w:rsidP="00274351">
      <w:r>
        <w:t>Appendix H</w:t>
      </w:r>
      <w:r w:rsidR="00274351" w:rsidRPr="00D02BC6">
        <w:t>: Assent Form - Child</w:t>
      </w:r>
    </w:p>
    <w:p w14:paraId="7F20F02D" w14:textId="368F6F01" w:rsidR="00836370" w:rsidRDefault="00836370" w:rsidP="00DC1AB6">
      <w:r>
        <w:t>Appendix K: Study Budget Sheet</w:t>
      </w:r>
    </w:p>
    <w:p w14:paraId="4B5581D3" w14:textId="1654B4AA" w:rsidR="00192AF9" w:rsidRPr="00274351" w:rsidRDefault="007D7BAA" w:rsidP="0064149F">
      <w:pPr>
        <w:autoSpaceDE w:val="0"/>
        <w:autoSpaceDN w:val="0"/>
        <w:adjustRightInd w:val="0"/>
        <w:rPr>
          <w:sz w:val="20"/>
          <w:szCs w:val="20"/>
        </w:rPr>
      </w:pPr>
      <w:r>
        <w:rPr>
          <w:sz w:val="20"/>
          <w:szCs w:val="20"/>
        </w:rPr>
        <w:fldChar w:fldCharType="begin"/>
      </w:r>
      <w:r>
        <w:rPr>
          <w:sz w:val="20"/>
          <w:szCs w:val="20"/>
        </w:rPr>
        <w:instrText xml:space="preserve"> ADDIN </w:instrText>
      </w:r>
      <w:r>
        <w:rPr>
          <w:sz w:val="20"/>
          <w:szCs w:val="20"/>
        </w:rPr>
        <w:fldChar w:fldCharType="end"/>
      </w:r>
    </w:p>
    <w:sectPr w:rsidR="00192AF9" w:rsidRPr="00274351" w:rsidSect="0064149F">
      <w:headerReference w:type="default" r:id="rId18"/>
      <w:footerReference w:type="even" r:id="rId19"/>
      <w:footerReference w:type="default" r:id="rId2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778DB" w14:textId="77777777" w:rsidR="006704D3" w:rsidRDefault="006704D3">
      <w:r>
        <w:separator/>
      </w:r>
    </w:p>
  </w:endnote>
  <w:endnote w:type="continuationSeparator" w:id="0">
    <w:p w14:paraId="54C1F779" w14:textId="77777777" w:rsidR="006704D3" w:rsidRDefault="0067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43B7" w14:textId="77777777" w:rsidR="001E2E26" w:rsidRDefault="001E2E26" w:rsidP="00C570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8A9322" w14:textId="77777777" w:rsidR="001E2E26" w:rsidRDefault="001E2E26" w:rsidP="002959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CellMar>
        <w:left w:w="0" w:type="dxa"/>
        <w:right w:w="0" w:type="dxa"/>
      </w:tblCellMar>
      <w:tblLook w:val="01E0" w:firstRow="1" w:lastRow="1" w:firstColumn="1" w:lastColumn="1" w:noHBand="0" w:noVBand="0"/>
    </w:tblPr>
    <w:tblGrid>
      <w:gridCol w:w="7650"/>
      <w:gridCol w:w="2158"/>
    </w:tblGrid>
    <w:tr w:rsidR="001E2E26" w:rsidRPr="00057048" w14:paraId="429B3268" w14:textId="77777777" w:rsidTr="00B664E5">
      <w:tc>
        <w:tcPr>
          <w:tcW w:w="7650" w:type="dxa"/>
        </w:tcPr>
        <w:p w14:paraId="7B955B20" w14:textId="0A92E2F8" w:rsidR="001E2E26" w:rsidRPr="00057048" w:rsidRDefault="001E2E26" w:rsidP="00C862DD">
          <w:pPr>
            <w:pStyle w:val="Footer"/>
            <w:tabs>
              <w:tab w:val="left" w:pos="3330"/>
              <w:tab w:val="left" w:pos="8010"/>
              <w:tab w:val="right" w:pos="9720"/>
            </w:tabs>
            <w:ind w:right="360"/>
            <w:rPr>
              <w:i/>
              <w:sz w:val="20"/>
            </w:rPr>
          </w:pPr>
          <w:r w:rsidRPr="00057048">
            <w:rPr>
              <w:i/>
              <w:sz w:val="20"/>
              <w:szCs w:val="20"/>
            </w:rPr>
            <w:t>Intelligent prompting system</w:t>
          </w:r>
          <w:r>
            <w:rPr>
              <w:i/>
              <w:noProof/>
              <w:sz w:val="20"/>
              <w:szCs w:val="20"/>
              <w:lang w:val="en-US" w:eastAsia="zh-CN"/>
            </w:rPr>
            <mc:AlternateContent>
              <mc:Choice Requires="wps">
                <w:drawing>
                  <wp:anchor distT="4294967295" distB="4294967295" distL="114300" distR="114300" simplePos="0" relativeHeight="251672576" behindDoc="0" locked="0" layoutInCell="0" allowOverlap="1" wp14:anchorId="4779C2E8" wp14:editId="07F96B67">
                    <wp:simplePos x="0" y="0"/>
                    <wp:positionH relativeFrom="column">
                      <wp:posOffset>-9525</wp:posOffset>
                    </wp:positionH>
                    <wp:positionV relativeFrom="paragraph">
                      <wp:posOffset>-5716</wp:posOffset>
                    </wp:positionV>
                    <wp:extent cx="59436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FA4A9" id="Line 2"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Xu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" o:allowincell="f"/>
                </w:pict>
              </mc:Fallback>
            </mc:AlternateContent>
          </w:r>
          <w:r w:rsidRPr="00057048">
            <w:rPr>
              <w:i/>
              <w:sz w:val="20"/>
              <w:szCs w:val="20"/>
            </w:rPr>
            <w:t>_</w:t>
          </w:r>
          <w:r>
            <w:rPr>
              <w:noProof/>
              <w:sz w:val="20"/>
              <w:lang w:val="en-US" w:eastAsia="zh-CN"/>
            </w:rPr>
            <mc:AlternateContent>
              <mc:Choice Requires="wps">
                <w:drawing>
                  <wp:anchor distT="4294967295" distB="4294967295" distL="114300" distR="114300" simplePos="0" relativeHeight="251656192" behindDoc="0" locked="0" layoutInCell="0" allowOverlap="1" wp14:anchorId="4EDE80D6" wp14:editId="5F0B5EA7">
                    <wp:simplePos x="0" y="0"/>
                    <wp:positionH relativeFrom="column">
                      <wp:posOffset>-9525</wp:posOffset>
                    </wp:positionH>
                    <wp:positionV relativeFrom="paragraph">
                      <wp:posOffset>-5716</wp:posOffset>
                    </wp:positionV>
                    <wp:extent cx="59436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A238E" id="Line 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" o:allowincell="f"/>
                </w:pict>
              </mc:Fallback>
            </mc:AlternateContent>
          </w:r>
          <w:r>
            <w:rPr>
              <w:i/>
              <w:sz w:val="20"/>
              <w:szCs w:val="20"/>
            </w:rPr>
            <w:t>NAO robot for autism study_protocol_</w:t>
          </w:r>
          <w:r w:rsidRPr="00057048">
            <w:rPr>
              <w:i/>
              <w:sz w:val="20"/>
            </w:rPr>
            <w:t>v</w:t>
          </w:r>
          <w:ins w:id="562" w:author="David Xue" w:date="2014-06-01T23:31:00Z">
            <w:r>
              <w:rPr>
                <w:i/>
                <w:sz w:val="20"/>
              </w:rPr>
              <w:t>3</w:t>
            </w:r>
          </w:ins>
          <w:del w:id="563" w:author="David Xue" w:date="2014-06-01T23:31:00Z">
            <w:r w:rsidDel="00C862DD">
              <w:rPr>
                <w:i/>
                <w:sz w:val="20"/>
              </w:rPr>
              <w:delText>2</w:delText>
            </w:r>
          </w:del>
          <w:ins w:id="564" w:author="David Xue" w:date="2014-06-01T23:31:00Z">
            <w:r>
              <w:rPr>
                <w:i/>
                <w:sz w:val="20"/>
              </w:rPr>
              <w:t>_June</w:t>
            </w:r>
          </w:ins>
          <w:del w:id="565" w:author="David Xue" w:date="2014-06-01T23:31:00Z">
            <w:r w:rsidRPr="00057048" w:rsidDel="00C862DD">
              <w:rPr>
                <w:i/>
                <w:sz w:val="20"/>
              </w:rPr>
              <w:delText>_</w:delText>
            </w:r>
            <w:r w:rsidDel="00C862DD">
              <w:rPr>
                <w:i/>
                <w:sz w:val="20"/>
              </w:rPr>
              <w:delText>April 22</w:delText>
            </w:r>
          </w:del>
          <w:ins w:id="566" w:author="David Xue" w:date="2014-06-01T23:31:00Z">
            <w:r>
              <w:rPr>
                <w:i/>
                <w:sz w:val="20"/>
              </w:rPr>
              <w:t>_1</w:t>
            </w:r>
          </w:ins>
          <w:r>
            <w:rPr>
              <w:i/>
              <w:sz w:val="20"/>
            </w:rPr>
            <w:t>, 2014</w:t>
          </w:r>
        </w:p>
      </w:tc>
      <w:tc>
        <w:tcPr>
          <w:tcW w:w="2158" w:type="dxa"/>
        </w:tcPr>
        <w:p w14:paraId="2BD5C2B4" w14:textId="095DFA46" w:rsidR="001E2E26" w:rsidRPr="00057048" w:rsidRDefault="001E2E26" w:rsidP="00B664E5">
          <w:pPr>
            <w:pStyle w:val="Footer"/>
            <w:tabs>
              <w:tab w:val="left" w:pos="9163"/>
            </w:tabs>
            <w:ind w:right="640"/>
            <w:jc w:val="right"/>
            <w:rPr>
              <w:sz w:val="18"/>
              <w:szCs w:val="18"/>
            </w:rPr>
          </w:pPr>
          <w:r>
            <w:rPr>
              <w:sz w:val="18"/>
              <w:szCs w:val="18"/>
            </w:rPr>
            <w:t>p</w:t>
          </w:r>
          <w:r w:rsidRPr="00057048">
            <w:rPr>
              <w:sz w:val="18"/>
              <w:szCs w:val="18"/>
            </w:rPr>
            <w:t xml:space="preserve">age </w:t>
          </w:r>
          <w:r w:rsidRPr="00057048">
            <w:rPr>
              <w:rStyle w:val="PageNumber"/>
              <w:sz w:val="18"/>
              <w:szCs w:val="18"/>
            </w:rPr>
            <w:fldChar w:fldCharType="begin"/>
          </w:r>
          <w:r w:rsidRPr="00057048">
            <w:rPr>
              <w:rStyle w:val="PageNumber"/>
              <w:sz w:val="18"/>
              <w:szCs w:val="18"/>
            </w:rPr>
            <w:instrText xml:space="preserve"> PAGE </w:instrText>
          </w:r>
          <w:r w:rsidRPr="00057048">
            <w:rPr>
              <w:rStyle w:val="PageNumber"/>
              <w:sz w:val="18"/>
              <w:szCs w:val="18"/>
            </w:rPr>
            <w:fldChar w:fldCharType="separate"/>
          </w:r>
          <w:r w:rsidR="00A4396E">
            <w:rPr>
              <w:rStyle w:val="PageNumber"/>
              <w:noProof/>
              <w:sz w:val="18"/>
              <w:szCs w:val="18"/>
            </w:rPr>
            <w:t>9</w:t>
          </w:r>
          <w:r w:rsidRPr="00057048">
            <w:rPr>
              <w:rStyle w:val="PageNumber"/>
              <w:sz w:val="18"/>
              <w:szCs w:val="18"/>
            </w:rPr>
            <w:fldChar w:fldCharType="end"/>
          </w:r>
          <w:r w:rsidRPr="00057048">
            <w:rPr>
              <w:rStyle w:val="PageNumber"/>
              <w:sz w:val="18"/>
              <w:szCs w:val="18"/>
            </w:rPr>
            <w:t xml:space="preserve"> of </w:t>
          </w:r>
          <w:r w:rsidRPr="00057048">
            <w:rPr>
              <w:rStyle w:val="PageNumber"/>
              <w:sz w:val="18"/>
              <w:szCs w:val="18"/>
            </w:rPr>
            <w:fldChar w:fldCharType="begin"/>
          </w:r>
          <w:r w:rsidRPr="00057048">
            <w:rPr>
              <w:rStyle w:val="PageNumber"/>
              <w:sz w:val="18"/>
              <w:szCs w:val="18"/>
            </w:rPr>
            <w:instrText xml:space="preserve"> NUMPAGES </w:instrText>
          </w:r>
          <w:r w:rsidRPr="00057048">
            <w:rPr>
              <w:rStyle w:val="PageNumber"/>
              <w:sz w:val="18"/>
              <w:szCs w:val="18"/>
            </w:rPr>
            <w:fldChar w:fldCharType="separate"/>
          </w:r>
          <w:r w:rsidR="00A4396E">
            <w:rPr>
              <w:rStyle w:val="PageNumber"/>
              <w:noProof/>
              <w:sz w:val="18"/>
              <w:szCs w:val="18"/>
            </w:rPr>
            <w:t>15</w:t>
          </w:r>
          <w:r w:rsidRPr="00057048">
            <w:rPr>
              <w:rStyle w:val="PageNumber"/>
              <w:sz w:val="18"/>
              <w:szCs w:val="18"/>
            </w:rPr>
            <w:fldChar w:fldCharType="end"/>
          </w:r>
        </w:p>
      </w:tc>
    </w:tr>
  </w:tbl>
  <w:p w14:paraId="56E99067" w14:textId="77777777" w:rsidR="001E2E26" w:rsidRPr="00130F68" w:rsidRDefault="001E2E26" w:rsidP="0029592F">
    <w:pPr>
      <w:pStyle w:val="Footer"/>
      <w:tabs>
        <w:tab w:val="right" w:pos="9350"/>
      </w:tabs>
      <w:ind w:right="360"/>
      <w:rPr>
        <w:color w:val="8080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E3D2F" w14:textId="77777777" w:rsidR="006704D3" w:rsidRDefault="006704D3">
      <w:r>
        <w:separator/>
      </w:r>
    </w:p>
  </w:footnote>
  <w:footnote w:type="continuationSeparator" w:id="0">
    <w:p w14:paraId="4F42C0FB" w14:textId="77777777" w:rsidR="006704D3" w:rsidRDefault="006704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91" w:type="dxa"/>
      <w:tblBorders>
        <w:bottom w:val="single" w:sz="12" w:space="0" w:color="808080"/>
      </w:tblBorders>
      <w:tblCellMar>
        <w:left w:w="115" w:type="dxa"/>
        <w:right w:w="115" w:type="dxa"/>
      </w:tblCellMar>
      <w:tblLook w:val="00A0" w:firstRow="1" w:lastRow="0" w:firstColumn="1" w:lastColumn="0" w:noHBand="0" w:noVBand="0"/>
    </w:tblPr>
    <w:tblGrid>
      <w:gridCol w:w="3686"/>
      <w:gridCol w:w="5505"/>
    </w:tblGrid>
    <w:tr w:rsidR="001E2E26" w14:paraId="23D94054" w14:textId="77777777" w:rsidTr="004A5B4D">
      <w:tc>
        <w:tcPr>
          <w:tcW w:w="3686" w:type="dxa"/>
          <w:tcMar>
            <w:left w:w="0" w:type="dxa"/>
          </w:tcMar>
        </w:tcPr>
        <w:p w14:paraId="5A342DA8" w14:textId="77777777" w:rsidR="001E2E26" w:rsidRPr="00057048" w:rsidRDefault="001E2E26" w:rsidP="004A5B4D">
          <w:pPr>
            <w:pStyle w:val="Header"/>
            <w:tabs>
              <w:tab w:val="clear" w:pos="8640"/>
            </w:tabs>
            <w:ind w:right="-540"/>
            <w:rPr>
              <w:rFonts w:ascii="Century Gothic" w:hAnsi="Century Gothic" w:cs="Arial"/>
              <w:b/>
            </w:rPr>
          </w:pPr>
          <w:r>
            <w:rPr>
              <w:noProof/>
              <w:lang w:val="en-US" w:eastAsia="zh-CN"/>
            </w:rPr>
            <w:drawing>
              <wp:inline distT="0" distB="0" distL="0" distR="0" wp14:anchorId="0523EAC5" wp14:editId="4DF2381F">
                <wp:extent cx="2186305" cy="580390"/>
                <wp:effectExtent l="0" t="0" r="4445" b="0"/>
                <wp:docPr id="4" name="Picture 4" descr="http://www.theprincessmargaret.ca/en/Global/AboutUHN/CEO-Updates/PublishingImages/UHN_logo_Tag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princessmargaret.ca/en/Global/AboutUHN/CEO-Updates/PublishingImages/UHN_logo_Tag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6305" cy="580390"/>
                        </a:xfrm>
                        <a:prstGeom prst="rect">
                          <a:avLst/>
                        </a:prstGeom>
                        <a:noFill/>
                        <a:ln>
                          <a:noFill/>
                        </a:ln>
                      </pic:spPr>
                    </pic:pic>
                  </a:graphicData>
                </a:graphic>
              </wp:inline>
            </w:drawing>
          </w:r>
          <w:r>
            <w:rPr>
              <w:rFonts w:ascii="Century Gothic" w:hAnsi="Century Gothic" w:cs="Arial"/>
              <w:b/>
              <w:noProof/>
              <w:lang w:val="en-US" w:eastAsia="zh-CN"/>
            </w:rPr>
            <mc:AlternateContent>
              <mc:Choice Requires="wps">
                <w:drawing>
                  <wp:anchor distT="0" distB="0" distL="114300" distR="114300" simplePos="0" relativeHeight="251656704" behindDoc="0" locked="0" layoutInCell="1" allowOverlap="1" wp14:anchorId="605FCBB6" wp14:editId="355E9150">
                    <wp:simplePos x="0" y="0"/>
                    <wp:positionH relativeFrom="column">
                      <wp:posOffset>944880</wp:posOffset>
                    </wp:positionH>
                    <wp:positionV relativeFrom="paragraph">
                      <wp:posOffset>428625</wp:posOffset>
                    </wp:positionV>
                    <wp:extent cx="297815" cy="266700"/>
                    <wp:effectExtent l="1905" t="0" r="127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txbx>
                            <w:txbxContent>
                              <w:p w14:paraId="5824124E" w14:textId="77777777" w:rsidR="001E2E26" w:rsidRDefault="001E2E26" w:rsidP="00A7262E"/>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5FCBB6" id="_x0000_t202" coordsize="21600,21600" o:spt="202" path="m,l,21600r21600,l21600,xe">
                    <v:stroke joinstyle="miter"/>
                    <v:path gradientshapeok="t" o:connecttype="rect"/>
                  </v:shapetype>
                  <v:shape id="Text Box 5" o:spid="_x0000_s1034" type="#_x0000_t202" style="position:absolute;margin-left:74.4pt;margin-top:33.75pt;width:23.45pt;height:21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" filled="f" stroked="f">
                    <v:textbox style="mso-fit-shape-to-text:t">
                      <w:txbxContent>
                        <w:p w14:paraId="5824124E" w14:textId="77777777" w:rsidR="001E2E26" w:rsidRDefault="001E2E26" w:rsidP="00A7262E"/>
                      </w:txbxContent>
                    </v:textbox>
                  </v:shape>
                </w:pict>
              </mc:Fallback>
            </mc:AlternateContent>
          </w:r>
        </w:p>
      </w:tc>
      <w:tc>
        <w:tcPr>
          <w:tcW w:w="5505" w:type="dxa"/>
        </w:tcPr>
        <w:p w14:paraId="1EC85E60" w14:textId="77777777" w:rsidR="001E2E26" w:rsidRPr="00D65E4F" w:rsidRDefault="001E2E26" w:rsidP="004A5B4D">
          <w:pPr>
            <w:pStyle w:val="Header"/>
            <w:tabs>
              <w:tab w:val="clear" w:pos="8640"/>
            </w:tabs>
            <w:ind w:right="-198"/>
            <w:jc w:val="center"/>
            <w:rPr>
              <w:rFonts w:ascii="Century Gothic" w:hAnsi="Century Gothic" w:cs="Arial"/>
              <w:sz w:val="22"/>
              <w:szCs w:val="22"/>
            </w:rPr>
          </w:pPr>
          <w:r w:rsidRPr="00D65E4F">
            <w:rPr>
              <w:rFonts w:ascii="Century Gothic" w:hAnsi="Century Gothic" w:cs="Arial"/>
              <w:sz w:val="22"/>
              <w:szCs w:val="22"/>
            </w:rPr>
            <w:t>Intelligent Assistive Technology and Systems Lab</w:t>
          </w:r>
        </w:p>
        <w:p w14:paraId="07D94246" w14:textId="77777777" w:rsidR="001E2E26" w:rsidRPr="00057048" w:rsidRDefault="001E2E26" w:rsidP="004A5B4D">
          <w:pPr>
            <w:pStyle w:val="Header"/>
            <w:tabs>
              <w:tab w:val="clear" w:pos="8640"/>
            </w:tabs>
            <w:ind w:right="-198"/>
            <w:jc w:val="center"/>
            <w:rPr>
              <w:rFonts w:ascii="Century Gothic" w:hAnsi="Century Gothic"/>
              <w:sz w:val="8"/>
              <w:szCs w:val="8"/>
            </w:rPr>
          </w:pPr>
        </w:p>
        <w:p w14:paraId="34D03027" w14:textId="4327E562" w:rsidR="001E2E26" w:rsidRPr="00D65E4F" w:rsidRDefault="001E2E26" w:rsidP="004A5B4D">
          <w:pPr>
            <w:pStyle w:val="Header"/>
            <w:tabs>
              <w:tab w:val="clear" w:pos="8640"/>
            </w:tabs>
            <w:ind w:right="-198"/>
            <w:jc w:val="center"/>
            <w:rPr>
              <w:rFonts w:ascii="Century Gothic" w:hAnsi="Century Gothic"/>
              <w:b/>
              <w:sz w:val="19"/>
              <w:szCs w:val="19"/>
            </w:rPr>
          </w:pPr>
          <w:r w:rsidRPr="00D65E4F">
            <w:rPr>
              <w:rFonts w:ascii="Century Gothic" w:hAnsi="Century Gothic"/>
              <w:b/>
              <w:sz w:val="19"/>
              <w:szCs w:val="19"/>
            </w:rPr>
            <w:t>160-</w:t>
          </w:r>
          <w:r>
            <w:rPr>
              <w:rFonts w:ascii="Century Gothic" w:hAnsi="Century Gothic"/>
              <w:b/>
              <w:sz w:val="19"/>
              <w:szCs w:val="19"/>
            </w:rPr>
            <w:t>5</w:t>
          </w:r>
          <w:r w:rsidRPr="00D65E4F">
            <w:rPr>
              <w:rFonts w:ascii="Century Gothic" w:hAnsi="Century Gothic"/>
              <w:b/>
              <w:sz w:val="19"/>
              <w:szCs w:val="19"/>
            </w:rPr>
            <w:t>00 University Ave., Toronto, ON, Canada, M5G 1V7</w:t>
          </w:r>
        </w:p>
        <w:p w14:paraId="31D40EE7" w14:textId="77777777" w:rsidR="001E2E26" w:rsidRPr="00057048" w:rsidRDefault="001E2E26" w:rsidP="004A5B4D">
          <w:pPr>
            <w:pStyle w:val="Header"/>
            <w:tabs>
              <w:tab w:val="clear" w:pos="8640"/>
            </w:tabs>
            <w:ind w:right="-198"/>
            <w:jc w:val="center"/>
            <w:rPr>
              <w:rFonts w:ascii="Century Gothic" w:hAnsi="Century Gothic"/>
              <w:sz w:val="19"/>
              <w:szCs w:val="19"/>
            </w:rPr>
          </w:pPr>
          <w:r w:rsidRPr="00057048">
            <w:rPr>
              <w:rFonts w:ascii="Century Gothic" w:hAnsi="Century Gothic"/>
              <w:sz w:val="19"/>
              <w:szCs w:val="19"/>
            </w:rPr>
            <w:t>Ph: (416) 946-8573    Fax: (416) 946-8570    www.iatsl.org</w:t>
          </w:r>
        </w:p>
        <w:p w14:paraId="2F4C7961" w14:textId="77777777" w:rsidR="001E2E26" w:rsidRDefault="001E2E26" w:rsidP="004A5B4D">
          <w:pPr>
            <w:pStyle w:val="Header"/>
            <w:tabs>
              <w:tab w:val="clear" w:pos="8640"/>
            </w:tabs>
            <w:ind w:left="72" w:right="-198"/>
          </w:pPr>
        </w:p>
      </w:tc>
    </w:tr>
  </w:tbl>
  <w:p w14:paraId="608591EF" w14:textId="77777777" w:rsidR="001E2E26" w:rsidRPr="00A5257D" w:rsidRDefault="001E2E26" w:rsidP="00A525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EAFC27"/>
    <w:multiLevelType w:val="hybridMultilevel"/>
    <w:tmpl w:val="77D84ED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0964F0"/>
    <w:multiLevelType w:val="hybridMultilevel"/>
    <w:tmpl w:val="279AA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AE02CF"/>
    <w:multiLevelType w:val="hybridMultilevel"/>
    <w:tmpl w:val="F5742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E07EB2"/>
    <w:multiLevelType w:val="hybridMultilevel"/>
    <w:tmpl w:val="E40E75DA"/>
    <w:lvl w:ilvl="0" w:tplc="D5A2491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EA67B7"/>
    <w:multiLevelType w:val="hybridMultilevel"/>
    <w:tmpl w:val="4596F4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6178D5"/>
    <w:multiLevelType w:val="hybridMultilevel"/>
    <w:tmpl w:val="963846A2"/>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314DE9"/>
    <w:multiLevelType w:val="hybridMultilevel"/>
    <w:tmpl w:val="4674565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5145EFA"/>
    <w:multiLevelType w:val="hybridMultilevel"/>
    <w:tmpl w:val="CFE0446E"/>
    <w:lvl w:ilvl="0" w:tplc="9AE48278">
      <w:start w:val="1"/>
      <w:numFmt w:val="bullet"/>
      <w:lvlText w:val=""/>
      <w:lvlJc w:val="left"/>
      <w:pPr>
        <w:tabs>
          <w:tab w:val="num" w:pos="960"/>
        </w:tabs>
        <w:ind w:left="960" w:hanging="24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D341149"/>
    <w:multiLevelType w:val="hybridMultilevel"/>
    <w:tmpl w:val="8EC837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63B934"/>
    <w:multiLevelType w:val="hybridMultilevel"/>
    <w:tmpl w:val="D755071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83829DB"/>
    <w:multiLevelType w:val="hybridMultilevel"/>
    <w:tmpl w:val="DE52B0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61507E3"/>
    <w:multiLevelType w:val="hybridMultilevel"/>
    <w:tmpl w:val="CF487B78"/>
    <w:lvl w:ilvl="0" w:tplc="C62E5150">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6702062"/>
    <w:multiLevelType w:val="hybridMultilevel"/>
    <w:tmpl w:val="D97C24F8"/>
    <w:lvl w:ilvl="0" w:tplc="AB2A042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732160"/>
    <w:multiLevelType w:val="hybridMultilevel"/>
    <w:tmpl w:val="38FEF59E"/>
    <w:lvl w:ilvl="0" w:tplc="2A4603CC">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40792454"/>
    <w:multiLevelType w:val="multilevel"/>
    <w:tmpl w:val="A6A232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35136FA"/>
    <w:multiLevelType w:val="hybridMultilevel"/>
    <w:tmpl w:val="AD1A36A8"/>
    <w:lvl w:ilvl="0" w:tplc="02D4D9A2">
      <w:start w:val="1"/>
      <w:numFmt w:val="bullet"/>
      <w:lvlText w:val=""/>
      <w:lvlJc w:val="left"/>
      <w:pPr>
        <w:tabs>
          <w:tab w:val="num" w:pos="1512"/>
        </w:tabs>
        <w:ind w:left="1512" w:hanging="216"/>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35EA9C7"/>
    <w:multiLevelType w:val="hybridMultilevel"/>
    <w:tmpl w:val="ED457D8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1FB4F79"/>
    <w:multiLevelType w:val="hybridMultilevel"/>
    <w:tmpl w:val="39FCC108"/>
    <w:lvl w:ilvl="0" w:tplc="BDF023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B1E9C"/>
    <w:multiLevelType w:val="hybridMultilevel"/>
    <w:tmpl w:val="182473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326C8E"/>
    <w:multiLevelType w:val="hybridMultilevel"/>
    <w:tmpl w:val="620E28D0"/>
    <w:lvl w:ilvl="0" w:tplc="F18ABEE2">
      <w:start w:val="1"/>
      <w:numFmt w:val="decimal"/>
      <w:lvlText w:val="%1)"/>
      <w:lvlJc w:val="left"/>
      <w:pPr>
        <w:tabs>
          <w:tab w:val="num" w:pos="675"/>
        </w:tabs>
        <w:ind w:left="675" w:hanging="1035"/>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587954AA"/>
    <w:multiLevelType w:val="hybridMultilevel"/>
    <w:tmpl w:val="D96A46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D3C039E"/>
    <w:multiLevelType w:val="hybridMultilevel"/>
    <w:tmpl w:val="291EC290"/>
    <w:lvl w:ilvl="0" w:tplc="556805F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F0E606E"/>
    <w:multiLevelType w:val="hybridMultilevel"/>
    <w:tmpl w:val="726896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E11FE8"/>
    <w:multiLevelType w:val="hybridMultilevel"/>
    <w:tmpl w:val="430BD41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65355AF"/>
    <w:multiLevelType w:val="hybridMultilevel"/>
    <w:tmpl w:val="DDB06B46"/>
    <w:lvl w:ilvl="0" w:tplc="B12EE714">
      <w:start w:val="1"/>
      <w:numFmt w:val="bullet"/>
      <w:lvlText w:val=""/>
      <w:lvlJc w:val="left"/>
      <w:pPr>
        <w:tabs>
          <w:tab w:val="num" w:pos="2048"/>
        </w:tabs>
        <w:ind w:left="2048" w:hanging="360"/>
      </w:pPr>
      <w:rPr>
        <w:rFonts w:ascii="Wingdings" w:hAnsi="Wingdings" w:cs="Wingdings" w:hint="default"/>
        <w:sz w:val="20"/>
        <w:szCs w:val="20"/>
      </w:rPr>
    </w:lvl>
    <w:lvl w:ilvl="1" w:tplc="04090003">
      <w:start w:val="1"/>
      <w:numFmt w:val="bullet"/>
      <w:lvlText w:val="o"/>
      <w:lvlJc w:val="left"/>
      <w:pPr>
        <w:tabs>
          <w:tab w:val="num" w:pos="2588"/>
        </w:tabs>
        <w:ind w:left="2588" w:hanging="360"/>
      </w:pPr>
      <w:rPr>
        <w:rFonts w:ascii="Courier New" w:hAnsi="Courier New" w:cs="Arial" w:hint="default"/>
      </w:rPr>
    </w:lvl>
    <w:lvl w:ilvl="2" w:tplc="04090005">
      <w:start w:val="1"/>
      <w:numFmt w:val="bullet"/>
      <w:lvlText w:val=""/>
      <w:lvlJc w:val="left"/>
      <w:pPr>
        <w:tabs>
          <w:tab w:val="num" w:pos="3308"/>
        </w:tabs>
        <w:ind w:left="3308" w:hanging="360"/>
      </w:pPr>
      <w:rPr>
        <w:rFonts w:ascii="Wingdings" w:hAnsi="Wingdings" w:cs="Wingdings" w:hint="default"/>
      </w:rPr>
    </w:lvl>
    <w:lvl w:ilvl="3" w:tplc="04090001">
      <w:start w:val="1"/>
      <w:numFmt w:val="bullet"/>
      <w:lvlText w:val=""/>
      <w:lvlJc w:val="left"/>
      <w:pPr>
        <w:tabs>
          <w:tab w:val="num" w:pos="4028"/>
        </w:tabs>
        <w:ind w:left="4028" w:hanging="360"/>
      </w:pPr>
      <w:rPr>
        <w:rFonts w:ascii="Symbol" w:hAnsi="Symbol" w:cs="Calibri" w:hint="default"/>
      </w:rPr>
    </w:lvl>
    <w:lvl w:ilvl="4" w:tplc="04090003">
      <w:start w:val="1"/>
      <w:numFmt w:val="bullet"/>
      <w:lvlText w:val="o"/>
      <w:lvlJc w:val="left"/>
      <w:pPr>
        <w:tabs>
          <w:tab w:val="num" w:pos="4748"/>
        </w:tabs>
        <w:ind w:left="4748" w:hanging="360"/>
      </w:pPr>
      <w:rPr>
        <w:rFonts w:ascii="Courier New" w:hAnsi="Courier New" w:cs="Arial" w:hint="default"/>
      </w:rPr>
    </w:lvl>
    <w:lvl w:ilvl="5" w:tplc="04090005">
      <w:start w:val="1"/>
      <w:numFmt w:val="bullet"/>
      <w:lvlText w:val=""/>
      <w:lvlJc w:val="left"/>
      <w:pPr>
        <w:tabs>
          <w:tab w:val="num" w:pos="5468"/>
        </w:tabs>
        <w:ind w:left="5468" w:hanging="360"/>
      </w:pPr>
      <w:rPr>
        <w:rFonts w:ascii="Wingdings" w:hAnsi="Wingdings" w:cs="Wingdings" w:hint="default"/>
      </w:rPr>
    </w:lvl>
    <w:lvl w:ilvl="6" w:tplc="04090001">
      <w:start w:val="1"/>
      <w:numFmt w:val="bullet"/>
      <w:lvlText w:val=""/>
      <w:lvlJc w:val="left"/>
      <w:pPr>
        <w:tabs>
          <w:tab w:val="num" w:pos="6188"/>
        </w:tabs>
        <w:ind w:left="6188" w:hanging="360"/>
      </w:pPr>
      <w:rPr>
        <w:rFonts w:ascii="Symbol" w:hAnsi="Symbol" w:cs="Calibri" w:hint="default"/>
      </w:rPr>
    </w:lvl>
    <w:lvl w:ilvl="7" w:tplc="04090003">
      <w:start w:val="1"/>
      <w:numFmt w:val="bullet"/>
      <w:lvlText w:val="o"/>
      <w:lvlJc w:val="left"/>
      <w:pPr>
        <w:tabs>
          <w:tab w:val="num" w:pos="6908"/>
        </w:tabs>
        <w:ind w:left="6908" w:hanging="360"/>
      </w:pPr>
      <w:rPr>
        <w:rFonts w:ascii="Courier New" w:hAnsi="Courier New" w:cs="Arial" w:hint="default"/>
      </w:rPr>
    </w:lvl>
    <w:lvl w:ilvl="8" w:tplc="04090005">
      <w:start w:val="1"/>
      <w:numFmt w:val="bullet"/>
      <w:lvlText w:val=""/>
      <w:lvlJc w:val="left"/>
      <w:pPr>
        <w:tabs>
          <w:tab w:val="num" w:pos="7628"/>
        </w:tabs>
        <w:ind w:left="7628" w:hanging="360"/>
      </w:pPr>
      <w:rPr>
        <w:rFonts w:ascii="Wingdings" w:hAnsi="Wingdings" w:cs="Wingdings" w:hint="default"/>
      </w:rPr>
    </w:lvl>
  </w:abstractNum>
  <w:abstractNum w:abstractNumId="25">
    <w:nsid w:val="67B12EEB"/>
    <w:multiLevelType w:val="multilevel"/>
    <w:tmpl w:val="32DA49CC"/>
    <w:lvl w:ilvl="0">
      <w:start w:val="1"/>
      <w:numFmt w:val="decimal"/>
      <w:lvlText w:val="%1."/>
      <w:lvlJc w:val="left"/>
      <w:pPr>
        <w:tabs>
          <w:tab w:val="num" w:pos="720"/>
        </w:tabs>
        <w:ind w:left="720" w:hanging="360"/>
      </w:pPr>
      <w:rPr>
        <w:rFonts w:hint="default"/>
        <w:sz w:val="24"/>
        <w:szCs w:val="24"/>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6">
    <w:nsid w:val="71593272"/>
    <w:multiLevelType w:val="hybridMultilevel"/>
    <w:tmpl w:val="DDB8925A"/>
    <w:lvl w:ilvl="0" w:tplc="73004B5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275070"/>
    <w:multiLevelType w:val="hybridMultilevel"/>
    <w:tmpl w:val="17848478"/>
    <w:lvl w:ilvl="0" w:tplc="A25E6A9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82F783C"/>
    <w:multiLevelType w:val="hybridMultilevel"/>
    <w:tmpl w:val="C7A45AC2"/>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936544D"/>
    <w:multiLevelType w:val="hybridMultilevel"/>
    <w:tmpl w:val="71401B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8D519D"/>
    <w:multiLevelType w:val="hybridMultilevel"/>
    <w:tmpl w:val="87286D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22"/>
  </w:num>
  <w:num w:numId="3">
    <w:abstractNumId w:val="25"/>
  </w:num>
  <w:num w:numId="4">
    <w:abstractNumId w:val="24"/>
  </w:num>
  <w:num w:numId="5">
    <w:abstractNumId w:val="29"/>
  </w:num>
  <w:num w:numId="6">
    <w:abstractNumId w:val="28"/>
  </w:num>
  <w:num w:numId="7">
    <w:abstractNumId w:val="5"/>
  </w:num>
  <w:num w:numId="8">
    <w:abstractNumId w:val="7"/>
  </w:num>
  <w:num w:numId="9">
    <w:abstractNumId w:val="12"/>
  </w:num>
  <w:num w:numId="10">
    <w:abstractNumId w:val="14"/>
  </w:num>
  <w:num w:numId="11">
    <w:abstractNumId w:val="15"/>
  </w:num>
  <w:num w:numId="12">
    <w:abstractNumId w:val="16"/>
  </w:num>
  <w:num w:numId="13">
    <w:abstractNumId w:val="0"/>
  </w:num>
  <w:num w:numId="14">
    <w:abstractNumId w:val="23"/>
  </w:num>
  <w:num w:numId="15">
    <w:abstractNumId w:val="9"/>
  </w:num>
  <w:num w:numId="16">
    <w:abstractNumId w:val="13"/>
  </w:num>
  <w:num w:numId="17">
    <w:abstractNumId w:val="2"/>
  </w:num>
  <w:num w:numId="18">
    <w:abstractNumId w:val="4"/>
  </w:num>
  <w:num w:numId="19">
    <w:abstractNumId w:val="18"/>
  </w:num>
  <w:num w:numId="20">
    <w:abstractNumId w:val="6"/>
  </w:num>
  <w:num w:numId="21">
    <w:abstractNumId w:val="10"/>
  </w:num>
  <w:num w:numId="22">
    <w:abstractNumId w:val="8"/>
  </w:num>
  <w:num w:numId="23">
    <w:abstractNumId w:val="1"/>
  </w:num>
  <w:num w:numId="24">
    <w:abstractNumId w:val="27"/>
  </w:num>
  <w:num w:numId="25">
    <w:abstractNumId w:val="3"/>
  </w:num>
  <w:num w:numId="26">
    <w:abstractNumId w:val="11"/>
  </w:num>
  <w:num w:numId="27">
    <w:abstractNumId w:val="30"/>
  </w:num>
  <w:num w:numId="28">
    <w:abstractNumId w:val="21"/>
  </w:num>
  <w:num w:numId="29">
    <w:abstractNumId w:val="20"/>
  </w:num>
  <w:num w:numId="30">
    <w:abstractNumId w:val="17"/>
  </w:num>
  <w:num w:numId="31">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Xue">
    <w15:presenceInfo w15:providerId="Windows Live" w15:userId="c8b5f55204459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vsx5p9fae2ezdmeprfrvvwxyzrexpvxav2sf&quot;&gt;dx_thesis_proposal&lt;record-ids&gt;&lt;item&gt;4&lt;/item&gt;&lt;item&gt;42&lt;/item&gt;&lt;item&gt;69&lt;/item&gt;&lt;item&gt;76&lt;/item&gt;&lt;item&gt;79&lt;/item&gt;&lt;item&gt;80&lt;/item&gt;&lt;item&gt;81&lt;/item&gt;&lt;item&gt;83&lt;/item&gt;&lt;item&gt;84&lt;/item&gt;&lt;item&gt;85&lt;/item&gt;&lt;item&gt;89&lt;/item&gt;&lt;item&gt;90&lt;/item&gt;&lt;item&gt;91&lt;/item&gt;&lt;item&gt;92&lt;/item&gt;&lt;item&gt;95&lt;/item&gt;&lt;item&gt;97&lt;/item&gt;&lt;/record-ids&gt;&lt;/item&gt;&lt;/Libraries&gt;"/>
  </w:docVars>
  <w:rsids>
    <w:rsidRoot w:val="00702B3B"/>
    <w:rsid w:val="0000049A"/>
    <w:rsid w:val="00000AD8"/>
    <w:rsid w:val="00001527"/>
    <w:rsid w:val="00001621"/>
    <w:rsid w:val="0000308D"/>
    <w:rsid w:val="000046BF"/>
    <w:rsid w:val="00004F8C"/>
    <w:rsid w:val="0000534B"/>
    <w:rsid w:val="00006458"/>
    <w:rsid w:val="00006FE4"/>
    <w:rsid w:val="00010488"/>
    <w:rsid w:val="0001076A"/>
    <w:rsid w:val="00011E6E"/>
    <w:rsid w:val="000125CA"/>
    <w:rsid w:val="00012B31"/>
    <w:rsid w:val="00012F84"/>
    <w:rsid w:val="00013C5B"/>
    <w:rsid w:val="00014ED3"/>
    <w:rsid w:val="00015DB9"/>
    <w:rsid w:val="0001666C"/>
    <w:rsid w:val="00016679"/>
    <w:rsid w:val="0002069D"/>
    <w:rsid w:val="00021AA0"/>
    <w:rsid w:val="00022373"/>
    <w:rsid w:val="00023211"/>
    <w:rsid w:val="00025B59"/>
    <w:rsid w:val="00026466"/>
    <w:rsid w:val="00026AD6"/>
    <w:rsid w:val="0002703C"/>
    <w:rsid w:val="00027756"/>
    <w:rsid w:val="000310F9"/>
    <w:rsid w:val="0003313C"/>
    <w:rsid w:val="0003417F"/>
    <w:rsid w:val="00035FE5"/>
    <w:rsid w:val="00036646"/>
    <w:rsid w:val="0003685B"/>
    <w:rsid w:val="000421E2"/>
    <w:rsid w:val="00042C8C"/>
    <w:rsid w:val="00042EDF"/>
    <w:rsid w:val="00043050"/>
    <w:rsid w:val="000431B9"/>
    <w:rsid w:val="000434A6"/>
    <w:rsid w:val="00045A98"/>
    <w:rsid w:val="000470F5"/>
    <w:rsid w:val="00047224"/>
    <w:rsid w:val="000508AF"/>
    <w:rsid w:val="000511F7"/>
    <w:rsid w:val="00052E6F"/>
    <w:rsid w:val="000567DE"/>
    <w:rsid w:val="000570FB"/>
    <w:rsid w:val="00060849"/>
    <w:rsid w:val="00060B7A"/>
    <w:rsid w:val="00061423"/>
    <w:rsid w:val="00061E15"/>
    <w:rsid w:val="000628F2"/>
    <w:rsid w:val="00063B3C"/>
    <w:rsid w:val="00064255"/>
    <w:rsid w:val="00066EE9"/>
    <w:rsid w:val="00066F52"/>
    <w:rsid w:val="000671CE"/>
    <w:rsid w:val="0006791F"/>
    <w:rsid w:val="00067E0C"/>
    <w:rsid w:val="00073128"/>
    <w:rsid w:val="0007320B"/>
    <w:rsid w:val="00074142"/>
    <w:rsid w:val="000743F8"/>
    <w:rsid w:val="000757E2"/>
    <w:rsid w:val="00075915"/>
    <w:rsid w:val="00076CA3"/>
    <w:rsid w:val="000777D6"/>
    <w:rsid w:val="00081337"/>
    <w:rsid w:val="000818BC"/>
    <w:rsid w:val="00083D5E"/>
    <w:rsid w:val="000843F6"/>
    <w:rsid w:val="000844A1"/>
    <w:rsid w:val="000859D5"/>
    <w:rsid w:val="00086C75"/>
    <w:rsid w:val="00086D61"/>
    <w:rsid w:val="000874F2"/>
    <w:rsid w:val="000878DF"/>
    <w:rsid w:val="00090254"/>
    <w:rsid w:val="00091E7D"/>
    <w:rsid w:val="000961C4"/>
    <w:rsid w:val="000972D6"/>
    <w:rsid w:val="000977A8"/>
    <w:rsid w:val="000A00D2"/>
    <w:rsid w:val="000A080B"/>
    <w:rsid w:val="000A08BA"/>
    <w:rsid w:val="000A0B83"/>
    <w:rsid w:val="000A145A"/>
    <w:rsid w:val="000A29F8"/>
    <w:rsid w:val="000A2E66"/>
    <w:rsid w:val="000A3686"/>
    <w:rsid w:val="000A4485"/>
    <w:rsid w:val="000A531E"/>
    <w:rsid w:val="000A59E4"/>
    <w:rsid w:val="000B0CFC"/>
    <w:rsid w:val="000B12D6"/>
    <w:rsid w:val="000B2086"/>
    <w:rsid w:val="000B4F6C"/>
    <w:rsid w:val="000B595D"/>
    <w:rsid w:val="000B5EEB"/>
    <w:rsid w:val="000C280A"/>
    <w:rsid w:val="000C3B5C"/>
    <w:rsid w:val="000C5592"/>
    <w:rsid w:val="000C5C48"/>
    <w:rsid w:val="000C5DEA"/>
    <w:rsid w:val="000C5FC4"/>
    <w:rsid w:val="000C6046"/>
    <w:rsid w:val="000C6BB3"/>
    <w:rsid w:val="000D0A8D"/>
    <w:rsid w:val="000D0C5D"/>
    <w:rsid w:val="000D1AE7"/>
    <w:rsid w:val="000D1C87"/>
    <w:rsid w:val="000D209F"/>
    <w:rsid w:val="000D393B"/>
    <w:rsid w:val="000D59DF"/>
    <w:rsid w:val="000D68AB"/>
    <w:rsid w:val="000D6F64"/>
    <w:rsid w:val="000E030F"/>
    <w:rsid w:val="000E1FF2"/>
    <w:rsid w:val="000E2102"/>
    <w:rsid w:val="000E4137"/>
    <w:rsid w:val="000E4B44"/>
    <w:rsid w:val="000E52BA"/>
    <w:rsid w:val="000E7512"/>
    <w:rsid w:val="000E757C"/>
    <w:rsid w:val="000F1423"/>
    <w:rsid w:val="000F144F"/>
    <w:rsid w:val="000F2803"/>
    <w:rsid w:val="000F29AF"/>
    <w:rsid w:val="000F456A"/>
    <w:rsid w:val="000F492B"/>
    <w:rsid w:val="000F4A94"/>
    <w:rsid w:val="000F50D7"/>
    <w:rsid w:val="000F5DBA"/>
    <w:rsid w:val="000F6BEF"/>
    <w:rsid w:val="000F7B12"/>
    <w:rsid w:val="001012C9"/>
    <w:rsid w:val="001016C5"/>
    <w:rsid w:val="00105939"/>
    <w:rsid w:val="0010700B"/>
    <w:rsid w:val="001072A9"/>
    <w:rsid w:val="00107958"/>
    <w:rsid w:val="00110A2B"/>
    <w:rsid w:val="00111312"/>
    <w:rsid w:val="001120EF"/>
    <w:rsid w:val="001138A6"/>
    <w:rsid w:val="00115027"/>
    <w:rsid w:val="0011614E"/>
    <w:rsid w:val="001168E3"/>
    <w:rsid w:val="00117AC1"/>
    <w:rsid w:val="00117BEF"/>
    <w:rsid w:val="001208F5"/>
    <w:rsid w:val="0012129C"/>
    <w:rsid w:val="00122F64"/>
    <w:rsid w:val="0012331C"/>
    <w:rsid w:val="00123C43"/>
    <w:rsid w:val="001242F6"/>
    <w:rsid w:val="00124360"/>
    <w:rsid w:val="0012596D"/>
    <w:rsid w:val="00126D56"/>
    <w:rsid w:val="001301E4"/>
    <w:rsid w:val="00130E15"/>
    <w:rsid w:val="0013151E"/>
    <w:rsid w:val="001327A2"/>
    <w:rsid w:val="00133046"/>
    <w:rsid w:val="00133A5A"/>
    <w:rsid w:val="001346B8"/>
    <w:rsid w:val="00136535"/>
    <w:rsid w:val="0014051F"/>
    <w:rsid w:val="00141761"/>
    <w:rsid w:val="00141D54"/>
    <w:rsid w:val="00141D65"/>
    <w:rsid w:val="00143641"/>
    <w:rsid w:val="0015022E"/>
    <w:rsid w:val="00150CDE"/>
    <w:rsid w:val="00150F81"/>
    <w:rsid w:val="0015116B"/>
    <w:rsid w:val="001516A7"/>
    <w:rsid w:val="00151DDE"/>
    <w:rsid w:val="00152343"/>
    <w:rsid w:val="00154F86"/>
    <w:rsid w:val="00155A04"/>
    <w:rsid w:val="001570EC"/>
    <w:rsid w:val="001570F8"/>
    <w:rsid w:val="001577B9"/>
    <w:rsid w:val="00157A86"/>
    <w:rsid w:val="001605B7"/>
    <w:rsid w:val="0016119C"/>
    <w:rsid w:val="0016215D"/>
    <w:rsid w:val="00162A5F"/>
    <w:rsid w:val="00166795"/>
    <w:rsid w:val="001673EF"/>
    <w:rsid w:val="0016778B"/>
    <w:rsid w:val="0016794D"/>
    <w:rsid w:val="00167F80"/>
    <w:rsid w:val="00170CE4"/>
    <w:rsid w:val="00172877"/>
    <w:rsid w:val="00172979"/>
    <w:rsid w:val="001744CC"/>
    <w:rsid w:val="00176B56"/>
    <w:rsid w:val="00177136"/>
    <w:rsid w:val="001776CB"/>
    <w:rsid w:val="00177E51"/>
    <w:rsid w:val="00180590"/>
    <w:rsid w:val="0018270C"/>
    <w:rsid w:val="00183972"/>
    <w:rsid w:val="00183FB3"/>
    <w:rsid w:val="00186C62"/>
    <w:rsid w:val="00190D3D"/>
    <w:rsid w:val="00190FDB"/>
    <w:rsid w:val="0019145D"/>
    <w:rsid w:val="00191C5E"/>
    <w:rsid w:val="00192A8D"/>
    <w:rsid w:val="00192AF9"/>
    <w:rsid w:val="00193FB4"/>
    <w:rsid w:val="00194BE8"/>
    <w:rsid w:val="0019567E"/>
    <w:rsid w:val="0019568B"/>
    <w:rsid w:val="001970A9"/>
    <w:rsid w:val="001978FE"/>
    <w:rsid w:val="001A033C"/>
    <w:rsid w:val="001A16AC"/>
    <w:rsid w:val="001A186A"/>
    <w:rsid w:val="001A261E"/>
    <w:rsid w:val="001A4788"/>
    <w:rsid w:val="001A5B27"/>
    <w:rsid w:val="001A5DA1"/>
    <w:rsid w:val="001A5E02"/>
    <w:rsid w:val="001A6F89"/>
    <w:rsid w:val="001A7FF8"/>
    <w:rsid w:val="001B1CD6"/>
    <w:rsid w:val="001B64F0"/>
    <w:rsid w:val="001C01D6"/>
    <w:rsid w:val="001C109D"/>
    <w:rsid w:val="001C159D"/>
    <w:rsid w:val="001C3997"/>
    <w:rsid w:val="001C6613"/>
    <w:rsid w:val="001C68D1"/>
    <w:rsid w:val="001C6AD8"/>
    <w:rsid w:val="001C6D37"/>
    <w:rsid w:val="001D0097"/>
    <w:rsid w:val="001D1605"/>
    <w:rsid w:val="001D1BAE"/>
    <w:rsid w:val="001D3BE0"/>
    <w:rsid w:val="001D4C61"/>
    <w:rsid w:val="001D5A00"/>
    <w:rsid w:val="001D7FBD"/>
    <w:rsid w:val="001E0800"/>
    <w:rsid w:val="001E0F62"/>
    <w:rsid w:val="001E16D9"/>
    <w:rsid w:val="001E287E"/>
    <w:rsid w:val="001E2E26"/>
    <w:rsid w:val="001E5873"/>
    <w:rsid w:val="001E783F"/>
    <w:rsid w:val="001E7C7F"/>
    <w:rsid w:val="001F1522"/>
    <w:rsid w:val="001F2B84"/>
    <w:rsid w:val="001F3BB7"/>
    <w:rsid w:val="001F445D"/>
    <w:rsid w:val="001F5ED9"/>
    <w:rsid w:val="001F6A56"/>
    <w:rsid w:val="001F6B45"/>
    <w:rsid w:val="001F7DF7"/>
    <w:rsid w:val="0020108C"/>
    <w:rsid w:val="00203759"/>
    <w:rsid w:val="002039FA"/>
    <w:rsid w:val="00206E91"/>
    <w:rsid w:val="00207DC4"/>
    <w:rsid w:val="00210870"/>
    <w:rsid w:val="002111E8"/>
    <w:rsid w:val="002115CF"/>
    <w:rsid w:val="00214A24"/>
    <w:rsid w:val="00214FDC"/>
    <w:rsid w:val="002155D7"/>
    <w:rsid w:val="0021562B"/>
    <w:rsid w:val="00216489"/>
    <w:rsid w:val="00216ABA"/>
    <w:rsid w:val="0021746F"/>
    <w:rsid w:val="002201F2"/>
    <w:rsid w:val="00221B7A"/>
    <w:rsid w:val="0022256A"/>
    <w:rsid w:val="00222D3B"/>
    <w:rsid w:val="00222D7E"/>
    <w:rsid w:val="00222E93"/>
    <w:rsid w:val="0022338B"/>
    <w:rsid w:val="00223436"/>
    <w:rsid w:val="0022428B"/>
    <w:rsid w:val="0022546A"/>
    <w:rsid w:val="00225582"/>
    <w:rsid w:val="0022569C"/>
    <w:rsid w:val="002278F3"/>
    <w:rsid w:val="00227DAE"/>
    <w:rsid w:val="00230A46"/>
    <w:rsid w:val="0023120D"/>
    <w:rsid w:val="00232BAE"/>
    <w:rsid w:val="002331E0"/>
    <w:rsid w:val="002336FC"/>
    <w:rsid w:val="00234396"/>
    <w:rsid w:val="00237692"/>
    <w:rsid w:val="0023777D"/>
    <w:rsid w:val="00240055"/>
    <w:rsid w:val="002406ED"/>
    <w:rsid w:val="00240BB1"/>
    <w:rsid w:val="00240F5A"/>
    <w:rsid w:val="00241535"/>
    <w:rsid w:val="00241F38"/>
    <w:rsid w:val="00242A9B"/>
    <w:rsid w:val="00243562"/>
    <w:rsid w:val="00244206"/>
    <w:rsid w:val="00244E4B"/>
    <w:rsid w:val="00246D1C"/>
    <w:rsid w:val="0025017C"/>
    <w:rsid w:val="00252A73"/>
    <w:rsid w:val="00253239"/>
    <w:rsid w:val="00255F72"/>
    <w:rsid w:val="002563E3"/>
    <w:rsid w:val="002572D6"/>
    <w:rsid w:val="00257970"/>
    <w:rsid w:val="00260FD6"/>
    <w:rsid w:val="002613EC"/>
    <w:rsid w:val="00261F0B"/>
    <w:rsid w:val="002620E2"/>
    <w:rsid w:val="0026237A"/>
    <w:rsid w:val="00262FAF"/>
    <w:rsid w:val="002633E7"/>
    <w:rsid w:val="00265F9F"/>
    <w:rsid w:val="00265FC1"/>
    <w:rsid w:val="00266171"/>
    <w:rsid w:val="00266685"/>
    <w:rsid w:val="00266912"/>
    <w:rsid w:val="00270C29"/>
    <w:rsid w:val="00271523"/>
    <w:rsid w:val="00272178"/>
    <w:rsid w:val="002729F4"/>
    <w:rsid w:val="002733A8"/>
    <w:rsid w:val="00273D72"/>
    <w:rsid w:val="00274005"/>
    <w:rsid w:val="00274351"/>
    <w:rsid w:val="0027483E"/>
    <w:rsid w:val="00276A85"/>
    <w:rsid w:val="00277225"/>
    <w:rsid w:val="002807EA"/>
    <w:rsid w:val="00283EFB"/>
    <w:rsid w:val="00284124"/>
    <w:rsid w:val="0028496F"/>
    <w:rsid w:val="00284B5A"/>
    <w:rsid w:val="00284EB2"/>
    <w:rsid w:val="00285EC4"/>
    <w:rsid w:val="00286F6C"/>
    <w:rsid w:val="0028746C"/>
    <w:rsid w:val="002909D0"/>
    <w:rsid w:val="00290A88"/>
    <w:rsid w:val="002913D1"/>
    <w:rsid w:val="0029166E"/>
    <w:rsid w:val="00291FAD"/>
    <w:rsid w:val="00292B01"/>
    <w:rsid w:val="00293F08"/>
    <w:rsid w:val="00294B9D"/>
    <w:rsid w:val="00295089"/>
    <w:rsid w:val="0029592F"/>
    <w:rsid w:val="002975CE"/>
    <w:rsid w:val="002976F2"/>
    <w:rsid w:val="00297BC4"/>
    <w:rsid w:val="00297C7D"/>
    <w:rsid w:val="00297D50"/>
    <w:rsid w:val="002A0274"/>
    <w:rsid w:val="002A0341"/>
    <w:rsid w:val="002A09D4"/>
    <w:rsid w:val="002A1917"/>
    <w:rsid w:val="002A1A0F"/>
    <w:rsid w:val="002A1CEA"/>
    <w:rsid w:val="002A3A60"/>
    <w:rsid w:val="002A4758"/>
    <w:rsid w:val="002A548F"/>
    <w:rsid w:val="002A6150"/>
    <w:rsid w:val="002A7294"/>
    <w:rsid w:val="002A77C8"/>
    <w:rsid w:val="002B03CF"/>
    <w:rsid w:val="002B03D4"/>
    <w:rsid w:val="002B3B15"/>
    <w:rsid w:val="002B4404"/>
    <w:rsid w:val="002B47C2"/>
    <w:rsid w:val="002B4BB2"/>
    <w:rsid w:val="002B4DA7"/>
    <w:rsid w:val="002B5754"/>
    <w:rsid w:val="002B6CA9"/>
    <w:rsid w:val="002C07E2"/>
    <w:rsid w:val="002C1CAC"/>
    <w:rsid w:val="002C42EB"/>
    <w:rsid w:val="002C458A"/>
    <w:rsid w:val="002C4FA1"/>
    <w:rsid w:val="002C6053"/>
    <w:rsid w:val="002C66BF"/>
    <w:rsid w:val="002D0204"/>
    <w:rsid w:val="002D0891"/>
    <w:rsid w:val="002D0A38"/>
    <w:rsid w:val="002D1D0E"/>
    <w:rsid w:val="002D2CAB"/>
    <w:rsid w:val="002D2E1A"/>
    <w:rsid w:val="002D3B9E"/>
    <w:rsid w:val="002D66DC"/>
    <w:rsid w:val="002E187C"/>
    <w:rsid w:val="002E37D2"/>
    <w:rsid w:val="002E4B4A"/>
    <w:rsid w:val="002E4D9A"/>
    <w:rsid w:val="002E5CA6"/>
    <w:rsid w:val="002E7694"/>
    <w:rsid w:val="002F0657"/>
    <w:rsid w:val="002F0D54"/>
    <w:rsid w:val="002F0F3A"/>
    <w:rsid w:val="002F1692"/>
    <w:rsid w:val="002F2FEA"/>
    <w:rsid w:val="002F32AC"/>
    <w:rsid w:val="002F4DEC"/>
    <w:rsid w:val="002F5896"/>
    <w:rsid w:val="003008A6"/>
    <w:rsid w:val="003009F3"/>
    <w:rsid w:val="00301198"/>
    <w:rsid w:val="00301612"/>
    <w:rsid w:val="00301A2E"/>
    <w:rsid w:val="00303398"/>
    <w:rsid w:val="00303444"/>
    <w:rsid w:val="00304253"/>
    <w:rsid w:val="00305175"/>
    <w:rsid w:val="0030525C"/>
    <w:rsid w:val="00305BFC"/>
    <w:rsid w:val="00307E21"/>
    <w:rsid w:val="00312DEA"/>
    <w:rsid w:val="00313D9D"/>
    <w:rsid w:val="00313F3E"/>
    <w:rsid w:val="003151A6"/>
    <w:rsid w:val="00315C64"/>
    <w:rsid w:val="00321073"/>
    <w:rsid w:val="003213FD"/>
    <w:rsid w:val="00321967"/>
    <w:rsid w:val="00322174"/>
    <w:rsid w:val="003226A7"/>
    <w:rsid w:val="00325433"/>
    <w:rsid w:val="0032608A"/>
    <w:rsid w:val="0032648C"/>
    <w:rsid w:val="00327A60"/>
    <w:rsid w:val="00327EB1"/>
    <w:rsid w:val="00330F83"/>
    <w:rsid w:val="003312EB"/>
    <w:rsid w:val="00331810"/>
    <w:rsid w:val="00332C85"/>
    <w:rsid w:val="003330FD"/>
    <w:rsid w:val="00333522"/>
    <w:rsid w:val="003367CD"/>
    <w:rsid w:val="00336E92"/>
    <w:rsid w:val="00337559"/>
    <w:rsid w:val="00337649"/>
    <w:rsid w:val="00337B9C"/>
    <w:rsid w:val="003407D1"/>
    <w:rsid w:val="00340EF3"/>
    <w:rsid w:val="00341FD4"/>
    <w:rsid w:val="0034217B"/>
    <w:rsid w:val="00342AF9"/>
    <w:rsid w:val="00343436"/>
    <w:rsid w:val="00343B6E"/>
    <w:rsid w:val="00343C8C"/>
    <w:rsid w:val="00343FC4"/>
    <w:rsid w:val="00344853"/>
    <w:rsid w:val="00344F6E"/>
    <w:rsid w:val="00345164"/>
    <w:rsid w:val="00345E62"/>
    <w:rsid w:val="0034755A"/>
    <w:rsid w:val="00347F57"/>
    <w:rsid w:val="0035296D"/>
    <w:rsid w:val="003541D8"/>
    <w:rsid w:val="00357368"/>
    <w:rsid w:val="0036044B"/>
    <w:rsid w:val="00360566"/>
    <w:rsid w:val="00360FBE"/>
    <w:rsid w:val="00361877"/>
    <w:rsid w:val="0036390E"/>
    <w:rsid w:val="00363AEF"/>
    <w:rsid w:val="003640CE"/>
    <w:rsid w:val="00364D9B"/>
    <w:rsid w:val="00366397"/>
    <w:rsid w:val="00370608"/>
    <w:rsid w:val="00370FC0"/>
    <w:rsid w:val="00371A7E"/>
    <w:rsid w:val="00372514"/>
    <w:rsid w:val="003763F9"/>
    <w:rsid w:val="00376B61"/>
    <w:rsid w:val="00377A5D"/>
    <w:rsid w:val="00381DB9"/>
    <w:rsid w:val="00382490"/>
    <w:rsid w:val="00382781"/>
    <w:rsid w:val="0038485E"/>
    <w:rsid w:val="00386050"/>
    <w:rsid w:val="003902BB"/>
    <w:rsid w:val="00390AAD"/>
    <w:rsid w:val="00390AE8"/>
    <w:rsid w:val="0039254F"/>
    <w:rsid w:val="00393185"/>
    <w:rsid w:val="00393F3F"/>
    <w:rsid w:val="0039688B"/>
    <w:rsid w:val="00397E1C"/>
    <w:rsid w:val="003A0471"/>
    <w:rsid w:val="003A10E7"/>
    <w:rsid w:val="003A1CB2"/>
    <w:rsid w:val="003A242C"/>
    <w:rsid w:val="003A36B9"/>
    <w:rsid w:val="003A3EBF"/>
    <w:rsid w:val="003A4078"/>
    <w:rsid w:val="003A5926"/>
    <w:rsid w:val="003A6C8C"/>
    <w:rsid w:val="003B330B"/>
    <w:rsid w:val="003B35EB"/>
    <w:rsid w:val="003B3B60"/>
    <w:rsid w:val="003B4197"/>
    <w:rsid w:val="003B44C5"/>
    <w:rsid w:val="003B4C97"/>
    <w:rsid w:val="003B519D"/>
    <w:rsid w:val="003B6A5F"/>
    <w:rsid w:val="003C0088"/>
    <w:rsid w:val="003C353F"/>
    <w:rsid w:val="003C60EA"/>
    <w:rsid w:val="003C78D4"/>
    <w:rsid w:val="003D06CA"/>
    <w:rsid w:val="003D19FC"/>
    <w:rsid w:val="003D50E8"/>
    <w:rsid w:val="003D5793"/>
    <w:rsid w:val="003D5DE8"/>
    <w:rsid w:val="003D6255"/>
    <w:rsid w:val="003D6685"/>
    <w:rsid w:val="003E0013"/>
    <w:rsid w:val="003E062C"/>
    <w:rsid w:val="003E1F58"/>
    <w:rsid w:val="003E2EC3"/>
    <w:rsid w:val="003E54FE"/>
    <w:rsid w:val="003E6D9E"/>
    <w:rsid w:val="003E7F40"/>
    <w:rsid w:val="003F0616"/>
    <w:rsid w:val="003F1225"/>
    <w:rsid w:val="003F15D3"/>
    <w:rsid w:val="003F282F"/>
    <w:rsid w:val="003F4396"/>
    <w:rsid w:val="003F4ECE"/>
    <w:rsid w:val="00400E11"/>
    <w:rsid w:val="00402F66"/>
    <w:rsid w:val="00403321"/>
    <w:rsid w:val="00403EB6"/>
    <w:rsid w:val="004052DF"/>
    <w:rsid w:val="00405AC8"/>
    <w:rsid w:val="00405AF1"/>
    <w:rsid w:val="00406302"/>
    <w:rsid w:val="004070C0"/>
    <w:rsid w:val="004079D9"/>
    <w:rsid w:val="0041030C"/>
    <w:rsid w:val="00412113"/>
    <w:rsid w:val="00412A79"/>
    <w:rsid w:val="00412C88"/>
    <w:rsid w:val="00413C6A"/>
    <w:rsid w:val="00415506"/>
    <w:rsid w:val="004177A1"/>
    <w:rsid w:val="00421AA5"/>
    <w:rsid w:val="00422C7F"/>
    <w:rsid w:val="00423B5E"/>
    <w:rsid w:val="004247BF"/>
    <w:rsid w:val="00424CC6"/>
    <w:rsid w:val="00425267"/>
    <w:rsid w:val="00425DDA"/>
    <w:rsid w:val="00426E40"/>
    <w:rsid w:val="004329F3"/>
    <w:rsid w:val="00432CD3"/>
    <w:rsid w:val="00432F7C"/>
    <w:rsid w:val="00434834"/>
    <w:rsid w:val="00435E74"/>
    <w:rsid w:val="004362F8"/>
    <w:rsid w:val="00436EFE"/>
    <w:rsid w:val="004373E8"/>
    <w:rsid w:val="00437F43"/>
    <w:rsid w:val="004414D8"/>
    <w:rsid w:val="00442452"/>
    <w:rsid w:val="004426C3"/>
    <w:rsid w:val="0044384C"/>
    <w:rsid w:val="0044469F"/>
    <w:rsid w:val="00444C50"/>
    <w:rsid w:val="00444D7F"/>
    <w:rsid w:val="00447081"/>
    <w:rsid w:val="00447651"/>
    <w:rsid w:val="00450062"/>
    <w:rsid w:val="0045039B"/>
    <w:rsid w:val="00450D6D"/>
    <w:rsid w:val="00454641"/>
    <w:rsid w:val="00455507"/>
    <w:rsid w:val="0045621A"/>
    <w:rsid w:val="00456F87"/>
    <w:rsid w:val="0046062E"/>
    <w:rsid w:val="00461C56"/>
    <w:rsid w:val="004638EC"/>
    <w:rsid w:val="00464075"/>
    <w:rsid w:val="004644DC"/>
    <w:rsid w:val="00466347"/>
    <w:rsid w:val="00466D8B"/>
    <w:rsid w:val="004671F8"/>
    <w:rsid w:val="00467A12"/>
    <w:rsid w:val="00472353"/>
    <w:rsid w:val="00472F7E"/>
    <w:rsid w:val="0047318F"/>
    <w:rsid w:val="00473222"/>
    <w:rsid w:val="0047567D"/>
    <w:rsid w:val="0047584D"/>
    <w:rsid w:val="00475E30"/>
    <w:rsid w:val="00476409"/>
    <w:rsid w:val="004766E7"/>
    <w:rsid w:val="0047693F"/>
    <w:rsid w:val="00477D34"/>
    <w:rsid w:val="00477F46"/>
    <w:rsid w:val="00477FC8"/>
    <w:rsid w:val="0048228E"/>
    <w:rsid w:val="00482DFC"/>
    <w:rsid w:val="004841BF"/>
    <w:rsid w:val="00486179"/>
    <w:rsid w:val="00486300"/>
    <w:rsid w:val="004868FB"/>
    <w:rsid w:val="00486A9C"/>
    <w:rsid w:val="0049009A"/>
    <w:rsid w:val="004903D9"/>
    <w:rsid w:val="00491396"/>
    <w:rsid w:val="00491C20"/>
    <w:rsid w:val="00493ADC"/>
    <w:rsid w:val="004941D3"/>
    <w:rsid w:val="00496E37"/>
    <w:rsid w:val="004A134B"/>
    <w:rsid w:val="004A1681"/>
    <w:rsid w:val="004A18D7"/>
    <w:rsid w:val="004A2216"/>
    <w:rsid w:val="004A25A5"/>
    <w:rsid w:val="004A34BB"/>
    <w:rsid w:val="004A52D5"/>
    <w:rsid w:val="004A52F5"/>
    <w:rsid w:val="004A5B4D"/>
    <w:rsid w:val="004A5EBF"/>
    <w:rsid w:val="004A651C"/>
    <w:rsid w:val="004A6F58"/>
    <w:rsid w:val="004A710E"/>
    <w:rsid w:val="004A73B0"/>
    <w:rsid w:val="004A7A21"/>
    <w:rsid w:val="004A7FD2"/>
    <w:rsid w:val="004B09EF"/>
    <w:rsid w:val="004B0D9D"/>
    <w:rsid w:val="004B0EC3"/>
    <w:rsid w:val="004B1204"/>
    <w:rsid w:val="004B3E41"/>
    <w:rsid w:val="004B3FE6"/>
    <w:rsid w:val="004B58EA"/>
    <w:rsid w:val="004B6C48"/>
    <w:rsid w:val="004B73D9"/>
    <w:rsid w:val="004C00E3"/>
    <w:rsid w:val="004C091F"/>
    <w:rsid w:val="004C1EFB"/>
    <w:rsid w:val="004C2B7F"/>
    <w:rsid w:val="004C35B5"/>
    <w:rsid w:val="004C43AD"/>
    <w:rsid w:val="004C44D2"/>
    <w:rsid w:val="004C4804"/>
    <w:rsid w:val="004C5293"/>
    <w:rsid w:val="004C55ED"/>
    <w:rsid w:val="004C5971"/>
    <w:rsid w:val="004C5D3D"/>
    <w:rsid w:val="004C6391"/>
    <w:rsid w:val="004C674B"/>
    <w:rsid w:val="004C7018"/>
    <w:rsid w:val="004C704D"/>
    <w:rsid w:val="004C7481"/>
    <w:rsid w:val="004D155F"/>
    <w:rsid w:val="004D2083"/>
    <w:rsid w:val="004D2D95"/>
    <w:rsid w:val="004D346B"/>
    <w:rsid w:val="004D4826"/>
    <w:rsid w:val="004D48F5"/>
    <w:rsid w:val="004D4A99"/>
    <w:rsid w:val="004E073F"/>
    <w:rsid w:val="004E1F2E"/>
    <w:rsid w:val="004E2172"/>
    <w:rsid w:val="004E3359"/>
    <w:rsid w:val="004E44F7"/>
    <w:rsid w:val="004E4C22"/>
    <w:rsid w:val="004E55EA"/>
    <w:rsid w:val="004E5852"/>
    <w:rsid w:val="004E6541"/>
    <w:rsid w:val="004E74A3"/>
    <w:rsid w:val="004E7E4D"/>
    <w:rsid w:val="004F08E0"/>
    <w:rsid w:val="004F093B"/>
    <w:rsid w:val="004F1518"/>
    <w:rsid w:val="004F326D"/>
    <w:rsid w:val="004F3653"/>
    <w:rsid w:val="004F3934"/>
    <w:rsid w:val="004F573C"/>
    <w:rsid w:val="004F5CE0"/>
    <w:rsid w:val="004F6A75"/>
    <w:rsid w:val="0050071D"/>
    <w:rsid w:val="00502017"/>
    <w:rsid w:val="00504076"/>
    <w:rsid w:val="005066AA"/>
    <w:rsid w:val="005067E9"/>
    <w:rsid w:val="00506C5E"/>
    <w:rsid w:val="00507184"/>
    <w:rsid w:val="005074CE"/>
    <w:rsid w:val="0051025A"/>
    <w:rsid w:val="0051173C"/>
    <w:rsid w:val="0051211B"/>
    <w:rsid w:val="0051238B"/>
    <w:rsid w:val="005124C7"/>
    <w:rsid w:val="00512536"/>
    <w:rsid w:val="00512969"/>
    <w:rsid w:val="00512BC7"/>
    <w:rsid w:val="005136B2"/>
    <w:rsid w:val="00513D51"/>
    <w:rsid w:val="00514C58"/>
    <w:rsid w:val="00517ABE"/>
    <w:rsid w:val="005219B6"/>
    <w:rsid w:val="005229A2"/>
    <w:rsid w:val="00524061"/>
    <w:rsid w:val="005321B1"/>
    <w:rsid w:val="0053545D"/>
    <w:rsid w:val="00535E01"/>
    <w:rsid w:val="005369CF"/>
    <w:rsid w:val="00536FD6"/>
    <w:rsid w:val="00537171"/>
    <w:rsid w:val="005373C7"/>
    <w:rsid w:val="005373F4"/>
    <w:rsid w:val="00540362"/>
    <w:rsid w:val="005420D2"/>
    <w:rsid w:val="00543493"/>
    <w:rsid w:val="00545D55"/>
    <w:rsid w:val="00546683"/>
    <w:rsid w:val="00546CA7"/>
    <w:rsid w:val="00547B7C"/>
    <w:rsid w:val="00550449"/>
    <w:rsid w:val="00553010"/>
    <w:rsid w:val="00553E7A"/>
    <w:rsid w:val="00557E2B"/>
    <w:rsid w:val="0056195D"/>
    <w:rsid w:val="00561A93"/>
    <w:rsid w:val="00561F68"/>
    <w:rsid w:val="005623C0"/>
    <w:rsid w:val="00562678"/>
    <w:rsid w:val="00563934"/>
    <w:rsid w:val="00564BED"/>
    <w:rsid w:val="005661E6"/>
    <w:rsid w:val="005669DD"/>
    <w:rsid w:val="0057047B"/>
    <w:rsid w:val="005723FB"/>
    <w:rsid w:val="00572528"/>
    <w:rsid w:val="00573F4A"/>
    <w:rsid w:val="00573F6E"/>
    <w:rsid w:val="005762F0"/>
    <w:rsid w:val="005765CC"/>
    <w:rsid w:val="00576737"/>
    <w:rsid w:val="00577D58"/>
    <w:rsid w:val="00577DE9"/>
    <w:rsid w:val="005800C4"/>
    <w:rsid w:val="00580625"/>
    <w:rsid w:val="00580C09"/>
    <w:rsid w:val="00582C88"/>
    <w:rsid w:val="005839E0"/>
    <w:rsid w:val="00583A35"/>
    <w:rsid w:val="00583DB1"/>
    <w:rsid w:val="005845BE"/>
    <w:rsid w:val="00584C11"/>
    <w:rsid w:val="0058501C"/>
    <w:rsid w:val="00585A9D"/>
    <w:rsid w:val="005873C1"/>
    <w:rsid w:val="005900E7"/>
    <w:rsid w:val="00591CE8"/>
    <w:rsid w:val="00592CA1"/>
    <w:rsid w:val="0059381F"/>
    <w:rsid w:val="0059516F"/>
    <w:rsid w:val="005951FE"/>
    <w:rsid w:val="00595E2F"/>
    <w:rsid w:val="005965C3"/>
    <w:rsid w:val="005A1313"/>
    <w:rsid w:val="005A2489"/>
    <w:rsid w:val="005A35CA"/>
    <w:rsid w:val="005A4DA9"/>
    <w:rsid w:val="005A51ED"/>
    <w:rsid w:val="005A5A88"/>
    <w:rsid w:val="005A5E82"/>
    <w:rsid w:val="005A6507"/>
    <w:rsid w:val="005B03F1"/>
    <w:rsid w:val="005B08E7"/>
    <w:rsid w:val="005B1BDB"/>
    <w:rsid w:val="005B430D"/>
    <w:rsid w:val="005B6255"/>
    <w:rsid w:val="005B75D6"/>
    <w:rsid w:val="005C03DA"/>
    <w:rsid w:val="005C0A15"/>
    <w:rsid w:val="005C167C"/>
    <w:rsid w:val="005C40A0"/>
    <w:rsid w:val="005C4C83"/>
    <w:rsid w:val="005C6B0E"/>
    <w:rsid w:val="005C6F98"/>
    <w:rsid w:val="005C7F33"/>
    <w:rsid w:val="005D341A"/>
    <w:rsid w:val="005D3A82"/>
    <w:rsid w:val="005D43B7"/>
    <w:rsid w:val="005D4B7B"/>
    <w:rsid w:val="005D6B1E"/>
    <w:rsid w:val="005D6CE0"/>
    <w:rsid w:val="005D7C37"/>
    <w:rsid w:val="005E29F0"/>
    <w:rsid w:val="005E3108"/>
    <w:rsid w:val="005E3394"/>
    <w:rsid w:val="005E34F6"/>
    <w:rsid w:val="005E38A8"/>
    <w:rsid w:val="005E3FA6"/>
    <w:rsid w:val="005E4145"/>
    <w:rsid w:val="005E5AD2"/>
    <w:rsid w:val="005E5BE7"/>
    <w:rsid w:val="005E63A0"/>
    <w:rsid w:val="005E693C"/>
    <w:rsid w:val="005E7D52"/>
    <w:rsid w:val="005E7EE9"/>
    <w:rsid w:val="005F0D92"/>
    <w:rsid w:val="005F0F55"/>
    <w:rsid w:val="005F2650"/>
    <w:rsid w:val="005F276D"/>
    <w:rsid w:val="005F2E20"/>
    <w:rsid w:val="005F42E5"/>
    <w:rsid w:val="005F5049"/>
    <w:rsid w:val="005F5262"/>
    <w:rsid w:val="005F58C5"/>
    <w:rsid w:val="005F6C9A"/>
    <w:rsid w:val="005F6FE9"/>
    <w:rsid w:val="00601321"/>
    <w:rsid w:val="00601B56"/>
    <w:rsid w:val="006026E0"/>
    <w:rsid w:val="00602E34"/>
    <w:rsid w:val="0060483A"/>
    <w:rsid w:val="00606D8C"/>
    <w:rsid w:val="00611941"/>
    <w:rsid w:val="00611DFC"/>
    <w:rsid w:val="006134B7"/>
    <w:rsid w:val="00614E0C"/>
    <w:rsid w:val="00615157"/>
    <w:rsid w:val="00615B46"/>
    <w:rsid w:val="00615BBB"/>
    <w:rsid w:val="00615BE5"/>
    <w:rsid w:val="0061649A"/>
    <w:rsid w:val="006166C9"/>
    <w:rsid w:val="0061748D"/>
    <w:rsid w:val="00621060"/>
    <w:rsid w:val="00621067"/>
    <w:rsid w:val="00621A2C"/>
    <w:rsid w:val="00622E21"/>
    <w:rsid w:val="00622EFB"/>
    <w:rsid w:val="00623650"/>
    <w:rsid w:val="00623F7E"/>
    <w:rsid w:val="006250B8"/>
    <w:rsid w:val="006260C0"/>
    <w:rsid w:val="00626417"/>
    <w:rsid w:val="00626B95"/>
    <w:rsid w:val="00627A79"/>
    <w:rsid w:val="006307BA"/>
    <w:rsid w:val="00631BB4"/>
    <w:rsid w:val="00632124"/>
    <w:rsid w:val="00635CAC"/>
    <w:rsid w:val="0063680E"/>
    <w:rsid w:val="00637596"/>
    <w:rsid w:val="00640166"/>
    <w:rsid w:val="00640E68"/>
    <w:rsid w:val="0064138A"/>
    <w:rsid w:val="0064149F"/>
    <w:rsid w:val="00641946"/>
    <w:rsid w:val="00641C4A"/>
    <w:rsid w:val="00642E67"/>
    <w:rsid w:val="00643B8D"/>
    <w:rsid w:val="00645BF9"/>
    <w:rsid w:val="00646117"/>
    <w:rsid w:val="00646856"/>
    <w:rsid w:val="006468E1"/>
    <w:rsid w:val="00647119"/>
    <w:rsid w:val="006479E0"/>
    <w:rsid w:val="00650046"/>
    <w:rsid w:val="0065237E"/>
    <w:rsid w:val="00652BCE"/>
    <w:rsid w:val="00652BEB"/>
    <w:rsid w:val="00653E01"/>
    <w:rsid w:val="00656872"/>
    <w:rsid w:val="00656F04"/>
    <w:rsid w:val="00656F69"/>
    <w:rsid w:val="006600BE"/>
    <w:rsid w:val="00660221"/>
    <w:rsid w:val="0066034F"/>
    <w:rsid w:val="00662543"/>
    <w:rsid w:val="00662BA9"/>
    <w:rsid w:val="00670094"/>
    <w:rsid w:val="00670372"/>
    <w:rsid w:val="006704D3"/>
    <w:rsid w:val="006714C3"/>
    <w:rsid w:val="00672824"/>
    <w:rsid w:val="0067561C"/>
    <w:rsid w:val="006764A0"/>
    <w:rsid w:val="00676A11"/>
    <w:rsid w:val="00677832"/>
    <w:rsid w:val="00677E5B"/>
    <w:rsid w:val="00680280"/>
    <w:rsid w:val="00681CF4"/>
    <w:rsid w:val="0068237D"/>
    <w:rsid w:val="00682A52"/>
    <w:rsid w:val="00682A94"/>
    <w:rsid w:val="00683667"/>
    <w:rsid w:val="00683D94"/>
    <w:rsid w:val="00684094"/>
    <w:rsid w:val="00684385"/>
    <w:rsid w:val="00684596"/>
    <w:rsid w:val="00686A8E"/>
    <w:rsid w:val="00687D1C"/>
    <w:rsid w:val="006916E5"/>
    <w:rsid w:val="00691E24"/>
    <w:rsid w:val="00692234"/>
    <w:rsid w:val="00692B93"/>
    <w:rsid w:val="006944F4"/>
    <w:rsid w:val="006959A7"/>
    <w:rsid w:val="00696683"/>
    <w:rsid w:val="00696F58"/>
    <w:rsid w:val="006979AA"/>
    <w:rsid w:val="00697CFF"/>
    <w:rsid w:val="006A0A2A"/>
    <w:rsid w:val="006A1D27"/>
    <w:rsid w:val="006A2370"/>
    <w:rsid w:val="006A29E6"/>
    <w:rsid w:val="006A2C19"/>
    <w:rsid w:val="006A513E"/>
    <w:rsid w:val="006A5949"/>
    <w:rsid w:val="006A6EFB"/>
    <w:rsid w:val="006A7325"/>
    <w:rsid w:val="006B2EBE"/>
    <w:rsid w:val="006B3339"/>
    <w:rsid w:val="006B4369"/>
    <w:rsid w:val="006B578F"/>
    <w:rsid w:val="006B5A70"/>
    <w:rsid w:val="006B5D7D"/>
    <w:rsid w:val="006B617D"/>
    <w:rsid w:val="006B622F"/>
    <w:rsid w:val="006B674F"/>
    <w:rsid w:val="006B6A4D"/>
    <w:rsid w:val="006B7893"/>
    <w:rsid w:val="006B7B96"/>
    <w:rsid w:val="006C0648"/>
    <w:rsid w:val="006C06BC"/>
    <w:rsid w:val="006C0EE8"/>
    <w:rsid w:val="006C2B1C"/>
    <w:rsid w:val="006C45E9"/>
    <w:rsid w:val="006C6A52"/>
    <w:rsid w:val="006C6C13"/>
    <w:rsid w:val="006C6E1E"/>
    <w:rsid w:val="006C7DE5"/>
    <w:rsid w:val="006D14BD"/>
    <w:rsid w:val="006D2984"/>
    <w:rsid w:val="006D2FBB"/>
    <w:rsid w:val="006D348D"/>
    <w:rsid w:val="006D3503"/>
    <w:rsid w:val="006D3BE5"/>
    <w:rsid w:val="006D407A"/>
    <w:rsid w:val="006D4BEA"/>
    <w:rsid w:val="006D4CFF"/>
    <w:rsid w:val="006D66A9"/>
    <w:rsid w:val="006D6E83"/>
    <w:rsid w:val="006E0F6F"/>
    <w:rsid w:val="006E13B6"/>
    <w:rsid w:val="006E219F"/>
    <w:rsid w:val="006E36E3"/>
    <w:rsid w:val="006E3B88"/>
    <w:rsid w:val="006E4484"/>
    <w:rsid w:val="006E505A"/>
    <w:rsid w:val="006E73C8"/>
    <w:rsid w:val="006E78FE"/>
    <w:rsid w:val="006F0230"/>
    <w:rsid w:val="006F28B5"/>
    <w:rsid w:val="006F2D76"/>
    <w:rsid w:val="006F39F2"/>
    <w:rsid w:val="006F5D6E"/>
    <w:rsid w:val="006F5D9F"/>
    <w:rsid w:val="006F6400"/>
    <w:rsid w:val="006F64FB"/>
    <w:rsid w:val="00700019"/>
    <w:rsid w:val="00702544"/>
    <w:rsid w:val="00702B3B"/>
    <w:rsid w:val="00703110"/>
    <w:rsid w:val="00703376"/>
    <w:rsid w:val="007034F1"/>
    <w:rsid w:val="0070378E"/>
    <w:rsid w:val="007037FA"/>
    <w:rsid w:val="007041AD"/>
    <w:rsid w:val="00704A51"/>
    <w:rsid w:val="007051B5"/>
    <w:rsid w:val="0070612A"/>
    <w:rsid w:val="007065D6"/>
    <w:rsid w:val="007108C9"/>
    <w:rsid w:val="00711C6F"/>
    <w:rsid w:val="00711D2A"/>
    <w:rsid w:val="0071238C"/>
    <w:rsid w:val="0071316A"/>
    <w:rsid w:val="00713694"/>
    <w:rsid w:val="0071672F"/>
    <w:rsid w:val="00717F0C"/>
    <w:rsid w:val="007207C5"/>
    <w:rsid w:val="00721449"/>
    <w:rsid w:val="0072211C"/>
    <w:rsid w:val="007225F9"/>
    <w:rsid w:val="00722CD7"/>
    <w:rsid w:val="007236ED"/>
    <w:rsid w:val="00723740"/>
    <w:rsid w:val="007243B8"/>
    <w:rsid w:val="007243FC"/>
    <w:rsid w:val="007276D7"/>
    <w:rsid w:val="00727A94"/>
    <w:rsid w:val="00727B19"/>
    <w:rsid w:val="00727EDE"/>
    <w:rsid w:val="0073014D"/>
    <w:rsid w:val="007305B5"/>
    <w:rsid w:val="00730AF5"/>
    <w:rsid w:val="00732134"/>
    <w:rsid w:val="00732865"/>
    <w:rsid w:val="007339DC"/>
    <w:rsid w:val="00733C11"/>
    <w:rsid w:val="00733FC4"/>
    <w:rsid w:val="00734AB8"/>
    <w:rsid w:val="00735B8B"/>
    <w:rsid w:val="00736084"/>
    <w:rsid w:val="0073630A"/>
    <w:rsid w:val="0073693A"/>
    <w:rsid w:val="007374E6"/>
    <w:rsid w:val="00737E3F"/>
    <w:rsid w:val="0074214E"/>
    <w:rsid w:val="007459CD"/>
    <w:rsid w:val="007462CE"/>
    <w:rsid w:val="0074685B"/>
    <w:rsid w:val="00746CA9"/>
    <w:rsid w:val="00747863"/>
    <w:rsid w:val="00750AEF"/>
    <w:rsid w:val="00751217"/>
    <w:rsid w:val="00751723"/>
    <w:rsid w:val="00752E0D"/>
    <w:rsid w:val="007533F3"/>
    <w:rsid w:val="007539AD"/>
    <w:rsid w:val="00753F0A"/>
    <w:rsid w:val="00754AC1"/>
    <w:rsid w:val="00754FE8"/>
    <w:rsid w:val="00757E28"/>
    <w:rsid w:val="00761212"/>
    <w:rsid w:val="00762D52"/>
    <w:rsid w:val="00763BF5"/>
    <w:rsid w:val="00763EE9"/>
    <w:rsid w:val="00773D6D"/>
    <w:rsid w:val="00774A0A"/>
    <w:rsid w:val="0077581E"/>
    <w:rsid w:val="00775C4A"/>
    <w:rsid w:val="00776363"/>
    <w:rsid w:val="007765A6"/>
    <w:rsid w:val="00781FBC"/>
    <w:rsid w:val="007849DE"/>
    <w:rsid w:val="007853F1"/>
    <w:rsid w:val="0078569B"/>
    <w:rsid w:val="0078669A"/>
    <w:rsid w:val="007866D8"/>
    <w:rsid w:val="00787EDC"/>
    <w:rsid w:val="00790926"/>
    <w:rsid w:val="00790DBE"/>
    <w:rsid w:val="0079388E"/>
    <w:rsid w:val="00794484"/>
    <w:rsid w:val="007946A5"/>
    <w:rsid w:val="007967DA"/>
    <w:rsid w:val="007A03C7"/>
    <w:rsid w:val="007A1920"/>
    <w:rsid w:val="007A29CD"/>
    <w:rsid w:val="007A3324"/>
    <w:rsid w:val="007A3552"/>
    <w:rsid w:val="007A4DC8"/>
    <w:rsid w:val="007A5D21"/>
    <w:rsid w:val="007A7296"/>
    <w:rsid w:val="007B07EE"/>
    <w:rsid w:val="007B1382"/>
    <w:rsid w:val="007B1567"/>
    <w:rsid w:val="007B25A4"/>
    <w:rsid w:val="007B3700"/>
    <w:rsid w:val="007B3ADF"/>
    <w:rsid w:val="007B3DFE"/>
    <w:rsid w:val="007B4932"/>
    <w:rsid w:val="007B7533"/>
    <w:rsid w:val="007B7628"/>
    <w:rsid w:val="007B7A41"/>
    <w:rsid w:val="007B7DA0"/>
    <w:rsid w:val="007C0B23"/>
    <w:rsid w:val="007C12E8"/>
    <w:rsid w:val="007C309D"/>
    <w:rsid w:val="007C3759"/>
    <w:rsid w:val="007C4712"/>
    <w:rsid w:val="007C4BF3"/>
    <w:rsid w:val="007C61B3"/>
    <w:rsid w:val="007C632B"/>
    <w:rsid w:val="007C63EF"/>
    <w:rsid w:val="007C6618"/>
    <w:rsid w:val="007C690E"/>
    <w:rsid w:val="007C6D79"/>
    <w:rsid w:val="007D02D7"/>
    <w:rsid w:val="007D0BF3"/>
    <w:rsid w:val="007D0C86"/>
    <w:rsid w:val="007D0F80"/>
    <w:rsid w:val="007D1457"/>
    <w:rsid w:val="007D1806"/>
    <w:rsid w:val="007D2232"/>
    <w:rsid w:val="007D36AD"/>
    <w:rsid w:val="007D3E17"/>
    <w:rsid w:val="007D573C"/>
    <w:rsid w:val="007D69D3"/>
    <w:rsid w:val="007D6DD5"/>
    <w:rsid w:val="007D7017"/>
    <w:rsid w:val="007D7ABA"/>
    <w:rsid w:val="007D7BAA"/>
    <w:rsid w:val="007D7BAF"/>
    <w:rsid w:val="007D7DB0"/>
    <w:rsid w:val="007E00FD"/>
    <w:rsid w:val="007E16DB"/>
    <w:rsid w:val="007E17F6"/>
    <w:rsid w:val="007E333B"/>
    <w:rsid w:val="007E48B2"/>
    <w:rsid w:val="007E680D"/>
    <w:rsid w:val="007E7741"/>
    <w:rsid w:val="007E7CCA"/>
    <w:rsid w:val="007F061A"/>
    <w:rsid w:val="007F0CA8"/>
    <w:rsid w:val="007F3F8D"/>
    <w:rsid w:val="007F6382"/>
    <w:rsid w:val="007F68B0"/>
    <w:rsid w:val="007F6CA1"/>
    <w:rsid w:val="007F7236"/>
    <w:rsid w:val="00800571"/>
    <w:rsid w:val="00800B8E"/>
    <w:rsid w:val="00801C6B"/>
    <w:rsid w:val="00801EFC"/>
    <w:rsid w:val="0080212B"/>
    <w:rsid w:val="008030ED"/>
    <w:rsid w:val="00803769"/>
    <w:rsid w:val="00803D80"/>
    <w:rsid w:val="008040E0"/>
    <w:rsid w:val="008043E5"/>
    <w:rsid w:val="00807EAB"/>
    <w:rsid w:val="00810A9B"/>
    <w:rsid w:val="00812619"/>
    <w:rsid w:val="00812B38"/>
    <w:rsid w:val="00813BB4"/>
    <w:rsid w:val="00817EA7"/>
    <w:rsid w:val="00817F27"/>
    <w:rsid w:val="00822357"/>
    <w:rsid w:val="00822703"/>
    <w:rsid w:val="00823493"/>
    <w:rsid w:val="00824530"/>
    <w:rsid w:val="0082554D"/>
    <w:rsid w:val="00825ED7"/>
    <w:rsid w:val="00826DCB"/>
    <w:rsid w:val="00830AB9"/>
    <w:rsid w:val="0083181B"/>
    <w:rsid w:val="00831964"/>
    <w:rsid w:val="00832FF2"/>
    <w:rsid w:val="0083374A"/>
    <w:rsid w:val="00833957"/>
    <w:rsid w:val="00833EFA"/>
    <w:rsid w:val="00836370"/>
    <w:rsid w:val="00836C03"/>
    <w:rsid w:val="00836E3D"/>
    <w:rsid w:val="0083735D"/>
    <w:rsid w:val="00840EEA"/>
    <w:rsid w:val="008411FD"/>
    <w:rsid w:val="00841F5B"/>
    <w:rsid w:val="0084211A"/>
    <w:rsid w:val="00842F24"/>
    <w:rsid w:val="00843B6C"/>
    <w:rsid w:val="00847511"/>
    <w:rsid w:val="008475AB"/>
    <w:rsid w:val="00850D44"/>
    <w:rsid w:val="0085136E"/>
    <w:rsid w:val="00852356"/>
    <w:rsid w:val="00852715"/>
    <w:rsid w:val="008551B5"/>
    <w:rsid w:val="00855569"/>
    <w:rsid w:val="00855849"/>
    <w:rsid w:val="00856C6E"/>
    <w:rsid w:val="008572A1"/>
    <w:rsid w:val="00857356"/>
    <w:rsid w:val="00857A3C"/>
    <w:rsid w:val="00857F91"/>
    <w:rsid w:val="00860DDE"/>
    <w:rsid w:val="00861161"/>
    <w:rsid w:val="00861800"/>
    <w:rsid w:val="0086214F"/>
    <w:rsid w:val="00863771"/>
    <w:rsid w:val="008640FC"/>
    <w:rsid w:val="008646EA"/>
    <w:rsid w:val="00866B31"/>
    <w:rsid w:val="00870821"/>
    <w:rsid w:val="00870B17"/>
    <w:rsid w:val="00870BE0"/>
    <w:rsid w:val="008725EC"/>
    <w:rsid w:val="008739DD"/>
    <w:rsid w:val="00875F13"/>
    <w:rsid w:val="00876003"/>
    <w:rsid w:val="00876A39"/>
    <w:rsid w:val="008771F5"/>
    <w:rsid w:val="00881394"/>
    <w:rsid w:val="00881B44"/>
    <w:rsid w:val="0088221E"/>
    <w:rsid w:val="00883007"/>
    <w:rsid w:val="00883D3F"/>
    <w:rsid w:val="0088765A"/>
    <w:rsid w:val="00890A73"/>
    <w:rsid w:val="00891C2A"/>
    <w:rsid w:val="0089598E"/>
    <w:rsid w:val="00895CA0"/>
    <w:rsid w:val="0089656E"/>
    <w:rsid w:val="008977CC"/>
    <w:rsid w:val="008A07E2"/>
    <w:rsid w:val="008A0A08"/>
    <w:rsid w:val="008A179C"/>
    <w:rsid w:val="008A1896"/>
    <w:rsid w:val="008A1969"/>
    <w:rsid w:val="008A1DE1"/>
    <w:rsid w:val="008A25E8"/>
    <w:rsid w:val="008A299E"/>
    <w:rsid w:val="008A36F8"/>
    <w:rsid w:val="008A41A4"/>
    <w:rsid w:val="008A4594"/>
    <w:rsid w:val="008A4F7C"/>
    <w:rsid w:val="008A73C8"/>
    <w:rsid w:val="008A7FD2"/>
    <w:rsid w:val="008B0219"/>
    <w:rsid w:val="008B0768"/>
    <w:rsid w:val="008B0DCB"/>
    <w:rsid w:val="008B1A02"/>
    <w:rsid w:val="008B1A28"/>
    <w:rsid w:val="008B1D0F"/>
    <w:rsid w:val="008B1EDF"/>
    <w:rsid w:val="008B36E3"/>
    <w:rsid w:val="008B3F5C"/>
    <w:rsid w:val="008C0F76"/>
    <w:rsid w:val="008C1F65"/>
    <w:rsid w:val="008C249C"/>
    <w:rsid w:val="008C2C9F"/>
    <w:rsid w:val="008C3AF9"/>
    <w:rsid w:val="008C44EE"/>
    <w:rsid w:val="008C5381"/>
    <w:rsid w:val="008C540D"/>
    <w:rsid w:val="008C5C1A"/>
    <w:rsid w:val="008C65D5"/>
    <w:rsid w:val="008C664F"/>
    <w:rsid w:val="008D0368"/>
    <w:rsid w:val="008D0554"/>
    <w:rsid w:val="008D0F2B"/>
    <w:rsid w:val="008D0F88"/>
    <w:rsid w:val="008D15E4"/>
    <w:rsid w:val="008D4355"/>
    <w:rsid w:val="008D44E8"/>
    <w:rsid w:val="008D4EF4"/>
    <w:rsid w:val="008D671D"/>
    <w:rsid w:val="008E0F7A"/>
    <w:rsid w:val="008E223D"/>
    <w:rsid w:val="008E239F"/>
    <w:rsid w:val="008E2922"/>
    <w:rsid w:val="008E2D21"/>
    <w:rsid w:val="008E2F76"/>
    <w:rsid w:val="008E305A"/>
    <w:rsid w:val="008E6DD9"/>
    <w:rsid w:val="008E717A"/>
    <w:rsid w:val="008E7442"/>
    <w:rsid w:val="008E7734"/>
    <w:rsid w:val="008F0047"/>
    <w:rsid w:val="008F00CD"/>
    <w:rsid w:val="008F2801"/>
    <w:rsid w:val="008F2F0B"/>
    <w:rsid w:val="008F2FB4"/>
    <w:rsid w:val="008F303B"/>
    <w:rsid w:val="008F3B3D"/>
    <w:rsid w:val="008F4754"/>
    <w:rsid w:val="008F49DD"/>
    <w:rsid w:val="008F49E7"/>
    <w:rsid w:val="008F4DE1"/>
    <w:rsid w:val="008F4E88"/>
    <w:rsid w:val="008F63E7"/>
    <w:rsid w:val="008F6842"/>
    <w:rsid w:val="009011AB"/>
    <w:rsid w:val="00901ACD"/>
    <w:rsid w:val="00902483"/>
    <w:rsid w:val="00903E31"/>
    <w:rsid w:val="00904F58"/>
    <w:rsid w:val="00907892"/>
    <w:rsid w:val="0091018F"/>
    <w:rsid w:val="00911CD8"/>
    <w:rsid w:val="009153B1"/>
    <w:rsid w:val="00916080"/>
    <w:rsid w:val="009176AD"/>
    <w:rsid w:val="00920CB7"/>
    <w:rsid w:val="00921396"/>
    <w:rsid w:val="00922318"/>
    <w:rsid w:val="009230FA"/>
    <w:rsid w:val="00923174"/>
    <w:rsid w:val="00926342"/>
    <w:rsid w:val="00930081"/>
    <w:rsid w:val="00930093"/>
    <w:rsid w:val="00930F95"/>
    <w:rsid w:val="009334A4"/>
    <w:rsid w:val="00933E8E"/>
    <w:rsid w:val="00934099"/>
    <w:rsid w:val="0093585E"/>
    <w:rsid w:val="00935F34"/>
    <w:rsid w:val="009364EE"/>
    <w:rsid w:val="00936B08"/>
    <w:rsid w:val="009379FF"/>
    <w:rsid w:val="00937B29"/>
    <w:rsid w:val="0094272A"/>
    <w:rsid w:val="00942B1A"/>
    <w:rsid w:val="009465BF"/>
    <w:rsid w:val="00951A41"/>
    <w:rsid w:val="00951F22"/>
    <w:rsid w:val="00952C5E"/>
    <w:rsid w:val="00952D43"/>
    <w:rsid w:val="00953231"/>
    <w:rsid w:val="009535CD"/>
    <w:rsid w:val="00953A67"/>
    <w:rsid w:val="009557EE"/>
    <w:rsid w:val="00955FC6"/>
    <w:rsid w:val="0095644C"/>
    <w:rsid w:val="00957E13"/>
    <w:rsid w:val="00960AA1"/>
    <w:rsid w:val="00961B2A"/>
    <w:rsid w:val="0096435D"/>
    <w:rsid w:val="00964812"/>
    <w:rsid w:val="00964CFC"/>
    <w:rsid w:val="00965960"/>
    <w:rsid w:val="0096622A"/>
    <w:rsid w:val="00966AE6"/>
    <w:rsid w:val="00970811"/>
    <w:rsid w:val="00970A3D"/>
    <w:rsid w:val="0097129B"/>
    <w:rsid w:val="009721BF"/>
    <w:rsid w:val="00972BD4"/>
    <w:rsid w:val="009733FC"/>
    <w:rsid w:val="0097427C"/>
    <w:rsid w:val="0097492B"/>
    <w:rsid w:val="00974EDF"/>
    <w:rsid w:val="009756CE"/>
    <w:rsid w:val="009771EA"/>
    <w:rsid w:val="00982F96"/>
    <w:rsid w:val="0098370E"/>
    <w:rsid w:val="00983C3F"/>
    <w:rsid w:val="00984389"/>
    <w:rsid w:val="00984447"/>
    <w:rsid w:val="009852C6"/>
    <w:rsid w:val="00985D2A"/>
    <w:rsid w:val="0098614E"/>
    <w:rsid w:val="00987443"/>
    <w:rsid w:val="00991D0F"/>
    <w:rsid w:val="009936E0"/>
    <w:rsid w:val="00995412"/>
    <w:rsid w:val="0099549B"/>
    <w:rsid w:val="009954AA"/>
    <w:rsid w:val="00996ACB"/>
    <w:rsid w:val="009A0CE6"/>
    <w:rsid w:val="009A1FA4"/>
    <w:rsid w:val="009A2E82"/>
    <w:rsid w:val="009A5710"/>
    <w:rsid w:val="009A609B"/>
    <w:rsid w:val="009A6A65"/>
    <w:rsid w:val="009A7FE2"/>
    <w:rsid w:val="009B024A"/>
    <w:rsid w:val="009B0EC5"/>
    <w:rsid w:val="009B1219"/>
    <w:rsid w:val="009B21A2"/>
    <w:rsid w:val="009B2B9B"/>
    <w:rsid w:val="009B312E"/>
    <w:rsid w:val="009B356B"/>
    <w:rsid w:val="009B4C40"/>
    <w:rsid w:val="009B5EFF"/>
    <w:rsid w:val="009B7C99"/>
    <w:rsid w:val="009C1B94"/>
    <w:rsid w:val="009C1BC1"/>
    <w:rsid w:val="009C28DC"/>
    <w:rsid w:val="009C33D8"/>
    <w:rsid w:val="009C36AA"/>
    <w:rsid w:val="009C38FE"/>
    <w:rsid w:val="009C3B95"/>
    <w:rsid w:val="009C4002"/>
    <w:rsid w:val="009C42B1"/>
    <w:rsid w:val="009C6EB0"/>
    <w:rsid w:val="009C707C"/>
    <w:rsid w:val="009C7897"/>
    <w:rsid w:val="009C78F2"/>
    <w:rsid w:val="009D21F7"/>
    <w:rsid w:val="009D2D4B"/>
    <w:rsid w:val="009D37CA"/>
    <w:rsid w:val="009D3C32"/>
    <w:rsid w:val="009D5B42"/>
    <w:rsid w:val="009D6608"/>
    <w:rsid w:val="009D7570"/>
    <w:rsid w:val="009E2903"/>
    <w:rsid w:val="009E2F6A"/>
    <w:rsid w:val="009E374D"/>
    <w:rsid w:val="009E4DBD"/>
    <w:rsid w:val="009E59AA"/>
    <w:rsid w:val="009F1DE6"/>
    <w:rsid w:val="009F2025"/>
    <w:rsid w:val="009F2B14"/>
    <w:rsid w:val="009F38F0"/>
    <w:rsid w:val="009F3A54"/>
    <w:rsid w:val="009F64DD"/>
    <w:rsid w:val="009F6A1C"/>
    <w:rsid w:val="009F7554"/>
    <w:rsid w:val="009F7A7C"/>
    <w:rsid w:val="009F7D3F"/>
    <w:rsid w:val="00A000B2"/>
    <w:rsid w:val="00A00AB8"/>
    <w:rsid w:val="00A00E1D"/>
    <w:rsid w:val="00A02024"/>
    <w:rsid w:val="00A0307A"/>
    <w:rsid w:val="00A035C7"/>
    <w:rsid w:val="00A03C0E"/>
    <w:rsid w:val="00A03FB7"/>
    <w:rsid w:val="00A03FE9"/>
    <w:rsid w:val="00A040F0"/>
    <w:rsid w:val="00A0520C"/>
    <w:rsid w:val="00A06236"/>
    <w:rsid w:val="00A0711A"/>
    <w:rsid w:val="00A07464"/>
    <w:rsid w:val="00A10379"/>
    <w:rsid w:val="00A12CBD"/>
    <w:rsid w:val="00A12E2C"/>
    <w:rsid w:val="00A137EF"/>
    <w:rsid w:val="00A13ECD"/>
    <w:rsid w:val="00A1450E"/>
    <w:rsid w:val="00A1477F"/>
    <w:rsid w:val="00A1550F"/>
    <w:rsid w:val="00A15F49"/>
    <w:rsid w:val="00A16229"/>
    <w:rsid w:val="00A174B0"/>
    <w:rsid w:val="00A177D0"/>
    <w:rsid w:val="00A20284"/>
    <w:rsid w:val="00A20B7E"/>
    <w:rsid w:val="00A23BF0"/>
    <w:rsid w:val="00A2495C"/>
    <w:rsid w:val="00A25713"/>
    <w:rsid w:val="00A25733"/>
    <w:rsid w:val="00A274A1"/>
    <w:rsid w:val="00A278F1"/>
    <w:rsid w:val="00A306E9"/>
    <w:rsid w:val="00A30A68"/>
    <w:rsid w:val="00A30B3F"/>
    <w:rsid w:val="00A31754"/>
    <w:rsid w:val="00A323B0"/>
    <w:rsid w:val="00A32FA0"/>
    <w:rsid w:val="00A3333B"/>
    <w:rsid w:val="00A35676"/>
    <w:rsid w:val="00A3586F"/>
    <w:rsid w:val="00A36588"/>
    <w:rsid w:val="00A37140"/>
    <w:rsid w:val="00A372C2"/>
    <w:rsid w:val="00A3782E"/>
    <w:rsid w:val="00A37914"/>
    <w:rsid w:val="00A40347"/>
    <w:rsid w:val="00A40FAA"/>
    <w:rsid w:val="00A423D3"/>
    <w:rsid w:val="00A42BB8"/>
    <w:rsid w:val="00A4396E"/>
    <w:rsid w:val="00A440A1"/>
    <w:rsid w:val="00A44708"/>
    <w:rsid w:val="00A44D4A"/>
    <w:rsid w:val="00A455B8"/>
    <w:rsid w:val="00A45FA7"/>
    <w:rsid w:val="00A461DB"/>
    <w:rsid w:val="00A46907"/>
    <w:rsid w:val="00A46BF5"/>
    <w:rsid w:val="00A50103"/>
    <w:rsid w:val="00A505AC"/>
    <w:rsid w:val="00A5084B"/>
    <w:rsid w:val="00A51B8D"/>
    <w:rsid w:val="00A5257D"/>
    <w:rsid w:val="00A52682"/>
    <w:rsid w:val="00A52992"/>
    <w:rsid w:val="00A5392C"/>
    <w:rsid w:val="00A54505"/>
    <w:rsid w:val="00A54C0A"/>
    <w:rsid w:val="00A550B1"/>
    <w:rsid w:val="00A55610"/>
    <w:rsid w:val="00A607E4"/>
    <w:rsid w:val="00A61191"/>
    <w:rsid w:val="00A641AA"/>
    <w:rsid w:val="00A642DE"/>
    <w:rsid w:val="00A64A46"/>
    <w:rsid w:val="00A65C1A"/>
    <w:rsid w:val="00A6667F"/>
    <w:rsid w:val="00A7030B"/>
    <w:rsid w:val="00A71747"/>
    <w:rsid w:val="00A7262E"/>
    <w:rsid w:val="00A74029"/>
    <w:rsid w:val="00A7441F"/>
    <w:rsid w:val="00A76CF2"/>
    <w:rsid w:val="00A76F43"/>
    <w:rsid w:val="00A77371"/>
    <w:rsid w:val="00A775D8"/>
    <w:rsid w:val="00A77B2E"/>
    <w:rsid w:val="00A80016"/>
    <w:rsid w:val="00A817C1"/>
    <w:rsid w:val="00A81895"/>
    <w:rsid w:val="00A81E2E"/>
    <w:rsid w:val="00A824FD"/>
    <w:rsid w:val="00A82928"/>
    <w:rsid w:val="00A82A25"/>
    <w:rsid w:val="00A83630"/>
    <w:rsid w:val="00A850A8"/>
    <w:rsid w:val="00A86639"/>
    <w:rsid w:val="00A86FCA"/>
    <w:rsid w:val="00A8708C"/>
    <w:rsid w:val="00A90E17"/>
    <w:rsid w:val="00A92848"/>
    <w:rsid w:val="00A941B5"/>
    <w:rsid w:val="00A94954"/>
    <w:rsid w:val="00A9538B"/>
    <w:rsid w:val="00A95E2B"/>
    <w:rsid w:val="00A96CD4"/>
    <w:rsid w:val="00A97BED"/>
    <w:rsid w:val="00AA0274"/>
    <w:rsid w:val="00AA063D"/>
    <w:rsid w:val="00AA0B23"/>
    <w:rsid w:val="00AA0E60"/>
    <w:rsid w:val="00AA3285"/>
    <w:rsid w:val="00AA3F64"/>
    <w:rsid w:val="00AA55BF"/>
    <w:rsid w:val="00AA56B7"/>
    <w:rsid w:val="00AA5939"/>
    <w:rsid w:val="00AA5FE8"/>
    <w:rsid w:val="00AB02BD"/>
    <w:rsid w:val="00AB0419"/>
    <w:rsid w:val="00AB057C"/>
    <w:rsid w:val="00AB16B5"/>
    <w:rsid w:val="00AB18F6"/>
    <w:rsid w:val="00AB1EE8"/>
    <w:rsid w:val="00AB3509"/>
    <w:rsid w:val="00AB38D6"/>
    <w:rsid w:val="00AB4D39"/>
    <w:rsid w:val="00AB56BE"/>
    <w:rsid w:val="00AB65A7"/>
    <w:rsid w:val="00AB6DB7"/>
    <w:rsid w:val="00AB6F40"/>
    <w:rsid w:val="00AB7553"/>
    <w:rsid w:val="00AC1AAA"/>
    <w:rsid w:val="00AC1B7C"/>
    <w:rsid w:val="00AC35D9"/>
    <w:rsid w:val="00AC36A2"/>
    <w:rsid w:val="00AC3A5C"/>
    <w:rsid w:val="00AC3B83"/>
    <w:rsid w:val="00AC68BE"/>
    <w:rsid w:val="00AD07E8"/>
    <w:rsid w:val="00AD0AB1"/>
    <w:rsid w:val="00AD2931"/>
    <w:rsid w:val="00AD340D"/>
    <w:rsid w:val="00AD361B"/>
    <w:rsid w:val="00AD4039"/>
    <w:rsid w:val="00AD44A1"/>
    <w:rsid w:val="00AD4691"/>
    <w:rsid w:val="00AD52BF"/>
    <w:rsid w:val="00AD53E5"/>
    <w:rsid w:val="00AD5D81"/>
    <w:rsid w:val="00AD62D6"/>
    <w:rsid w:val="00AD700A"/>
    <w:rsid w:val="00AD779D"/>
    <w:rsid w:val="00AE00DE"/>
    <w:rsid w:val="00AE0293"/>
    <w:rsid w:val="00AE04C4"/>
    <w:rsid w:val="00AE0B8C"/>
    <w:rsid w:val="00AE0DC8"/>
    <w:rsid w:val="00AE1A5B"/>
    <w:rsid w:val="00AE1C89"/>
    <w:rsid w:val="00AE251D"/>
    <w:rsid w:val="00AE286D"/>
    <w:rsid w:val="00AE32D2"/>
    <w:rsid w:val="00AE38B2"/>
    <w:rsid w:val="00AE45D1"/>
    <w:rsid w:val="00AE4A4A"/>
    <w:rsid w:val="00AE5EE2"/>
    <w:rsid w:val="00AE744B"/>
    <w:rsid w:val="00AF0162"/>
    <w:rsid w:val="00AF2A26"/>
    <w:rsid w:val="00AF2B5C"/>
    <w:rsid w:val="00AF3CC0"/>
    <w:rsid w:val="00AF68F5"/>
    <w:rsid w:val="00AF6E9E"/>
    <w:rsid w:val="00AF7009"/>
    <w:rsid w:val="00AF769F"/>
    <w:rsid w:val="00B00798"/>
    <w:rsid w:val="00B03218"/>
    <w:rsid w:val="00B03F48"/>
    <w:rsid w:val="00B04021"/>
    <w:rsid w:val="00B0686A"/>
    <w:rsid w:val="00B1029A"/>
    <w:rsid w:val="00B102D2"/>
    <w:rsid w:val="00B110DB"/>
    <w:rsid w:val="00B1212E"/>
    <w:rsid w:val="00B128B0"/>
    <w:rsid w:val="00B12A39"/>
    <w:rsid w:val="00B14831"/>
    <w:rsid w:val="00B15A08"/>
    <w:rsid w:val="00B161C7"/>
    <w:rsid w:val="00B1676F"/>
    <w:rsid w:val="00B1691B"/>
    <w:rsid w:val="00B16D7C"/>
    <w:rsid w:val="00B17A9B"/>
    <w:rsid w:val="00B201C9"/>
    <w:rsid w:val="00B20C05"/>
    <w:rsid w:val="00B21814"/>
    <w:rsid w:val="00B221BE"/>
    <w:rsid w:val="00B224AE"/>
    <w:rsid w:val="00B228D8"/>
    <w:rsid w:val="00B2359F"/>
    <w:rsid w:val="00B24662"/>
    <w:rsid w:val="00B25297"/>
    <w:rsid w:val="00B25AF2"/>
    <w:rsid w:val="00B25C7B"/>
    <w:rsid w:val="00B26452"/>
    <w:rsid w:val="00B26890"/>
    <w:rsid w:val="00B3078A"/>
    <w:rsid w:val="00B3099C"/>
    <w:rsid w:val="00B30F34"/>
    <w:rsid w:val="00B33104"/>
    <w:rsid w:val="00B3456B"/>
    <w:rsid w:val="00B35196"/>
    <w:rsid w:val="00B362E9"/>
    <w:rsid w:val="00B37929"/>
    <w:rsid w:val="00B37965"/>
    <w:rsid w:val="00B37FF8"/>
    <w:rsid w:val="00B409D2"/>
    <w:rsid w:val="00B4251E"/>
    <w:rsid w:val="00B42FE5"/>
    <w:rsid w:val="00B43335"/>
    <w:rsid w:val="00B43390"/>
    <w:rsid w:val="00B43D04"/>
    <w:rsid w:val="00B44E83"/>
    <w:rsid w:val="00B46ABA"/>
    <w:rsid w:val="00B46B33"/>
    <w:rsid w:val="00B4753F"/>
    <w:rsid w:val="00B50B45"/>
    <w:rsid w:val="00B5202F"/>
    <w:rsid w:val="00B5406C"/>
    <w:rsid w:val="00B54473"/>
    <w:rsid w:val="00B55098"/>
    <w:rsid w:val="00B55BC3"/>
    <w:rsid w:val="00B55EB9"/>
    <w:rsid w:val="00B561BD"/>
    <w:rsid w:val="00B56A60"/>
    <w:rsid w:val="00B56CF2"/>
    <w:rsid w:val="00B57621"/>
    <w:rsid w:val="00B604DB"/>
    <w:rsid w:val="00B60E6F"/>
    <w:rsid w:val="00B61C5D"/>
    <w:rsid w:val="00B6442A"/>
    <w:rsid w:val="00B6518E"/>
    <w:rsid w:val="00B65850"/>
    <w:rsid w:val="00B65AE7"/>
    <w:rsid w:val="00B664E5"/>
    <w:rsid w:val="00B66D54"/>
    <w:rsid w:val="00B7109B"/>
    <w:rsid w:val="00B72290"/>
    <w:rsid w:val="00B7292D"/>
    <w:rsid w:val="00B729DA"/>
    <w:rsid w:val="00B73E97"/>
    <w:rsid w:val="00B73EED"/>
    <w:rsid w:val="00B74F65"/>
    <w:rsid w:val="00B75588"/>
    <w:rsid w:val="00B75C59"/>
    <w:rsid w:val="00B75CA8"/>
    <w:rsid w:val="00B769E5"/>
    <w:rsid w:val="00B76E1D"/>
    <w:rsid w:val="00B77E82"/>
    <w:rsid w:val="00B77F1C"/>
    <w:rsid w:val="00B8037B"/>
    <w:rsid w:val="00B815FE"/>
    <w:rsid w:val="00B81E30"/>
    <w:rsid w:val="00B8326C"/>
    <w:rsid w:val="00B83888"/>
    <w:rsid w:val="00B83BD2"/>
    <w:rsid w:val="00B84172"/>
    <w:rsid w:val="00B84DFE"/>
    <w:rsid w:val="00B86DC6"/>
    <w:rsid w:val="00B875BB"/>
    <w:rsid w:val="00B90793"/>
    <w:rsid w:val="00B90F6E"/>
    <w:rsid w:val="00B925C4"/>
    <w:rsid w:val="00B92B06"/>
    <w:rsid w:val="00B93154"/>
    <w:rsid w:val="00B93B51"/>
    <w:rsid w:val="00B93C38"/>
    <w:rsid w:val="00B94227"/>
    <w:rsid w:val="00B94EA0"/>
    <w:rsid w:val="00B96C33"/>
    <w:rsid w:val="00BA049C"/>
    <w:rsid w:val="00BA2A6D"/>
    <w:rsid w:val="00BA2D3C"/>
    <w:rsid w:val="00BA3336"/>
    <w:rsid w:val="00BA3843"/>
    <w:rsid w:val="00BA3853"/>
    <w:rsid w:val="00BA4055"/>
    <w:rsid w:val="00BA44DD"/>
    <w:rsid w:val="00BA45B5"/>
    <w:rsid w:val="00BA4CE7"/>
    <w:rsid w:val="00BA5F0F"/>
    <w:rsid w:val="00BA5F71"/>
    <w:rsid w:val="00BB15E1"/>
    <w:rsid w:val="00BB1928"/>
    <w:rsid w:val="00BB2227"/>
    <w:rsid w:val="00BB27FE"/>
    <w:rsid w:val="00BB365D"/>
    <w:rsid w:val="00BB3BA6"/>
    <w:rsid w:val="00BB3D04"/>
    <w:rsid w:val="00BB4E59"/>
    <w:rsid w:val="00BB711A"/>
    <w:rsid w:val="00BB77EB"/>
    <w:rsid w:val="00BB7938"/>
    <w:rsid w:val="00BC0941"/>
    <w:rsid w:val="00BC0FDE"/>
    <w:rsid w:val="00BC10F6"/>
    <w:rsid w:val="00BC32E8"/>
    <w:rsid w:val="00BC3763"/>
    <w:rsid w:val="00BC4319"/>
    <w:rsid w:val="00BC4D00"/>
    <w:rsid w:val="00BC5A4B"/>
    <w:rsid w:val="00BC6253"/>
    <w:rsid w:val="00BC650D"/>
    <w:rsid w:val="00BC6A93"/>
    <w:rsid w:val="00BC6B97"/>
    <w:rsid w:val="00BD1783"/>
    <w:rsid w:val="00BD33BC"/>
    <w:rsid w:val="00BD361E"/>
    <w:rsid w:val="00BD42E1"/>
    <w:rsid w:val="00BD4E28"/>
    <w:rsid w:val="00BD52C3"/>
    <w:rsid w:val="00BD58BE"/>
    <w:rsid w:val="00BD6709"/>
    <w:rsid w:val="00BD6A48"/>
    <w:rsid w:val="00BD7987"/>
    <w:rsid w:val="00BD7CE0"/>
    <w:rsid w:val="00BE1A90"/>
    <w:rsid w:val="00BE2A01"/>
    <w:rsid w:val="00BE2B61"/>
    <w:rsid w:val="00BE2E4E"/>
    <w:rsid w:val="00BE3795"/>
    <w:rsid w:val="00BE3BCD"/>
    <w:rsid w:val="00BE408C"/>
    <w:rsid w:val="00BE48D3"/>
    <w:rsid w:val="00BE52E7"/>
    <w:rsid w:val="00BE5D92"/>
    <w:rsid w:val="00BE5E1E"/>
    <w:rsid w:val="00BE6147"/>
    <w:rsid w:val="00BE65E9"/>
    <w:rsid w:val="00BE6E75"/>
    <w:rsid w:val="00BE71A8"/>
    <w:rsid w:val="00BE7FC9"/>
    <w:rsid w:val="00BF06B9"/>
    <w:rsid w:val="00BF09D6"/>
    <w:rsid w:val="00BF0D63"/>
    <w:rsid w:val="00BF103D"/>
    <w:rsid w:val="00BF14ED"/>
    <w:rsid w:val="00BF33DD"/>
    <w:rsid w:val="00BF382B"/>
    <w:rsid w:val="00BF445A"/>
    <w:rsid w:val="00BF66AC"/>
    <w:rsid w:val="00BF6A5B"/>
    <w:rsid w:val="00C0004A"/>
    <w:rsid w:val="00C00058"/>
    <w:rsid w:val="00C015BA"/>
    <w:rsid w:val="00C04B8B"/>
    <w:rsid w:val="00C0698E"/>
    <w:rsid w:val="00C07103"/>
    <w:rsid w:val="00C072F2"/>
    <w:rsid w:val="00C114FF"/>
    <w:rsid w:val="00C11B81"/>
    <w:rsid w:val="00C15DD8"/>
    <w:rsid w:val="00C16EAC"/>
    <w:rsid w:val="00C17F72"/>
    <w:rsid w:val="00C202D2"/>
    <w:rsid w:val="00C205E0"/>
    <w:rsid w:val="00C20A7B"/>
    <w:rsid w:val="00C20C66"/>
    <w:rsid w:val="00C24953"/>
    <w:rsid w:val="00C25A98"/>
    <w:rsid w:val="00C27477"/>
    <w:rsid w:val="00C279AC"/>
    <w:rsid w:val="00C27CF9"/>
    <w:rsid w:val="00C30232"/>
    <w:rsid w:val="00C30EF3"/>
    <w:rsid w:val="00C313CA"/>
    <w:rsid w:val="00C33AE1"/>
    <w:rsid w:val="00C33E61"/>
    <w:rsid w:val="00C3427D"/>
    <w:rsid w:val="00C35829"/>
    <w:rsid w:val="00C360B7"/>
    <w:rsid w:val="00C36700"/>
    <w:rsid w:val="00C37719"/>
    <w:rsid w:val="00C37C08"/>
    <w:rsid w:val="00C41803"/>
    <w:rsid w:val="00C4240F"/>
    <w:rsid w:val="00C42A39"/>
    <w:rsid w:val="00C42B4B"/>
    <w:rsid w:val="00C457DC"/>
    <w:rsid w:val="00C45B3D"/>
    <w:rsid w:val="00C464AE"/>
    <w:rsid w:val="00C46ED6"/>
    <w:rsid w:val="00C50E4A"/>
    <w:rsid w:val="00C517A6"/>
    <w:rsid w:val="00C523C1"/>
    <w:rsid w:val="00C530B3"/>
    <w:rsid w:val="00C536B5"/>
    <w:rsid w:val="00C57063"/>
    <w:rsid w:val="00C570E1"/>
    <w:rsid w:val="00C5767F"/>
    <w:rsid w:val="00C5787F"/>
    <w:rsid w:val="00C57D33"/>
    <w:rsid w:val="00C60754"/>
    <w:rsid w:val="00C60917"/>
    <w:rsid w:val="00C61596"/>
    <w:rsid w:val="00C6249A"/>
    <w:rsid w:val="00C624E8"/>
    <w:rsid w:val="00C6436C"/>
    <w:rsid w:val="00C644F6"/>
    <w:rsid w:val="00C6773C"/>
    <w:rsid w:val="00C70044"/>
    <w:rsid w:val="00C71028"/>
    <w:rsid w:val="00C7138F"/>
    <w:rsid w:val="00C71DE9"/>
    <w:rsid w:val="00C720EE"/>
    <w:rsid w:val="00C72C18"/>
    <w:rsid w:val="00C72CC4"/>
    <w:rsid w:val="00C73827"/>
    <w:rsid w:val="00C7455B"/>
    <w:rsid w:val="00C761A1"/>
    <w:rsid w:val="00C76BD6"/>
    <w:rsid w:val="00C77D52"/>
    <w:rsid w:val="00C80553"/>
    <w:rsid w:val="00C80B1E"/>
    <w:rsid w:val="00C815A4"/>
    <w:rsid w:val="00C83706"/>
    <w:rsid w:val="00C83E62"/>
    <w:rsid w:val="00C84656"/>
    <w:rsid w:val="00C84689"/>
    <w:rsid w:val="00C84AE4"/>
    <w:rsid w:val="00C8518F"/>
    <w:rsid w:val="00C85889"/>
    <w:rsid w:val="00C85A74"/>
    <w:rsid w:val="00C862DD"/>
    <w:rsid w:val="00C86D57"/>
    <w:rsid w:val="00C87C23"/>
    <w:rsid w:val="00C91FAA"/>
    <w:rsid w:val="00C9431C"/>
    <w:rsid w:val="00C94958"/>
    <w:rsid w:val="00CA093D"/>
    <w:rsid w:val="00CA0A38"/>
    <w:rsid w:val="00CA430D"/>
    <w:rsid w:val="00CA46CE"/>
    <w:rsid w:val="00CA5219"/>
    <w:rsid w:val="00CA5842"/>
    <w:rsid w:val="00CA594B"/>
    <w:rsid w:val="00CA5C1D"/>
    <w:rsid w:val="00CA68C6"/>
    <w:rsid w:val="00CB0EDA"/>
    <w:rsid w:val="00CB3253"/>
    <w:rsid w:val="00CB3A8C"/>
    <w:rsid w:val="00CB6EDE"/>
    <w:rsid w:val="00CC0A49"/>
    <w:rsid w:val="00CC0E4A"/>
    <w:rsid w:val="00CC1A03"/>
    <w:rsid w:val="00CC210D"/>
    <w:rsid w:val="00CC2481"/>
    <w:rsid w:val="00CC24C3"/>
    <w:rsid w:val="00CC2B01"/>
    <w:rsid w:val="00CC406D"/>
    <w:rsid w:val="00CC412B"/>
    <w:rsid w:val="00CC47EE"/>
    <w:rsid w:val="00CC4AB9"/>
    <w:rsid w:val="00CC5672"/>
    <w:rsid w:val="00CC5FFB"/>
    <w:rsid w:val="00CC623C"/>
    <w:rsid w:val="00CC66EF"/>
    <w:rsid w:val="00CC6FAC"/>
    <w:rsid w:val="00CC71BA"/>
    <w:rsid w:val="00CD191B"/>
    <w:rsid w:val="00CD1F19"/>
    <w:rsid w:val="00CD4A1E"/>
    <w:rsid w:val="00CD4ECF"/>
    <w:rsid w:val="00CD6741"/>
    <w:rsid w:val="00CD73FC"/>
    <w:rsid w:val="00CD7834"/>
    <w:rsid w:val="00CD7D5F"/>
    <w:rsid w:val="00CE1573"/>
    <w:rsid w:val="00CE1E46"/>
    <w:rsid w:val="00CE1E71"/>
    <w:rsid w:val="00CE3025"/>
    <w:rsid w:val="00CE3A91"/>
    <w:rsid w:val="00CE40A2"/>
    <w:rsid w:val="00CE49C7"/>
    <w:rsid w:val="00CE5358"/>
    <w:rsid w:val="00CE53E4"/>
    <w:rsid w:val="00CE6649"/>
    <w:rsid w:val="00CE70BA"/>
    <w:rsid w:val="00CE7A4B"/>
    <w:rsid w:val="00CF06AC"/>
    <w:rsid w:val="00CF0FE3"/>
    <w:rsid w:val="00CF1BE7"/>
    <w:rsid w:val="00CF23B8"/>
    <w:rsid w:val="00CF420E"/>
    <w:rsid w:val="00CF4295"/>
    <w:rsid w:val="00CF43ED"/>
    <w:rsid w:val="00CF476F"/>
    <w:rsid w:val="00CF48DA"/>
    <w:rsid w:val="00CF6F28"/>
    <w:rsid w:val="00CF7516"/>
    <w:rsid w:val="00D046EF"/>
    <w:rsid w:val="00D047DE"/>
    <w:rsid w:val="00D05A4B"/>
    <w:rsid w:val="00D05A71"/>
    <w:rsid w:val="00D0648D"/>
    <w:rsid w:val="00D07EBF"/>
    <w:rsid w:val="00D1540F"/>
    <w:rsid w:val="00D158BC"/>
    <w:rsid w:val="00D15DDC"/>
    <w:rsid w:val="00D16092"/>
    <w:rsid w:val="00D176C6"/>
    <w:rsid w:val="00D218E8"/>
    <w:rsid w:val="00D23681"/>
    <w:rsid w:val="00D239F0"/>
    <w:rsid w:val="00D240AB"/>
    <w:rsid w:val="00D250E3"/>
    <w:rsid w:val="00D2696C"/>
    <w:rsid w:val="00D26AAB"/>
    <w:rsid w:val="00D270D7"/>
    <w:rsid w:val="00D27133"/>
    <w:rsid w:val="00D27DAE"/>
    <w:rsid w:val="00D30C2C"/>
    <w:rsid w:val="00D3128F"/>
    <w:rsid w:val="00D31F25"/>
    <w:rsid w:val="00D32738"/>
    <w:rsid w:val="00D32A49"/>
    <w:rsid w:val="00D32AA8"/>
    <w:rsid w:val="00D32F1B"/>
    <w:rsid w:val="00D344AE"/>
    <w:rsid w:val="00D3557E"/>
    <w:rsid w:val="00D37069"/>
    <w:rsid w:val="00D37251"/>
    <w:rsid w:val="00D37834"/>
    <w:rsid w:val="00D379A1"/>
    <w:rsid w:val="00D402C2"/>
    <w:rsid w:val="00D40CE3"/>
    <w:rsid w:val="00D40D5D"/>
    <w:rsid w:val="00D4221D"/>
    <w:rsid w:val="00D42DDA"/>
    <w:rsid w:val="00D43CA3"/>
    <w:rsid w:val="00D45356"/>
    <w:rsid w:val="00D45406"/>
    <w:rsid w:val="00D45E1B"/>
    <w:rsid w:val="00D46655"/>
    <w:rsid w:val="00D4701D"/>
    <w:rsid w:val="00D514A6"/>
    <w:rsid w:val="00D5180A"/>
    <w:rsid w:val="00D52E5C"/>
    <w:rsid w:val="00D53129"/>
    <w:rsid w:val="00D54564"/>
    <w:rsid w:val="00D5501F"/>
    <w:rsid w:val="00D559FC"/>
    <w:rsid w:val="00D56645"/>
    <w:rsid w:val="00D61396"/>
    <w:rsid w:val="00D61518"/>
    <w:rsid w:val="00D62EE3"/>
    <w:rsid w:val="00D62F78"/>
    <w:rsid w:val="00D6310C"/>
    <w:rsid w:val="00D63C96"/>
    <w:rsid w:val="00D64853"/>
    <w:rsid w:val="00D64AA7"/>
    <w:rsid w:val="00D64ACC"/>
    <w:rsid w:val="00D64AD4"/>
    <w:rsid w:val="00D651EF"/>
    <w:rsid w:val="00D664FE"/>
    <w:rsid w:val="00D6750F"/>
    <w:rsid w:val="00D701A7"/>
    <w:rsid w:val="00D712CF"/>
    <w:rsid w:val="00D71625"/>
    <w:rsid w:val="00D7182C"/>
    <w:rsid w:val="00D71FA2"/>
    <w:rsid w:val="00D7233D"/>
    <w:rsid w:val="00D73672"/>
    <w:rsid w:val="00D741F5"/>
    <w:rsid w:val="00D76028"/>
    <w:rsid w:val="00D7649C"/>
    <w:rsid w:val="00D76724"/>
    <w:rsid w:val="00D77091"/>
    <w:rsid w:val="00D77656"/>
    <w:rsid w:val="00D80F5C"/>
    <w:rsid w:val="00D81578"/>
    <w:rsid w:val="00D818C9"/>
    <w:rsid w:val="00D82795"/>
    <w:rsid w:val="00D83FE4"/>
    <w:rsid w:val="00D84A96"/>
    <w:rsid w:val="00D85302"/>
    <w:rsid w:val="00D85941"/>
    <w:rsid w:val="00D85968"/>
    <w:rsid w:val="00D8680C"/>
    <w:rsid w:val="00D86A5F"/>
    <w:rsid w:val="00D874F7"/>
    <w:rsid w:val="00D92A93"/>
    <w:rsid w:val="00D92CB9"/>
    <w:rsid w:val="00D94E59"/>
    <w:rsid w:val="00D95D24"/>
    <w:rsid w:val="00D96871"/>
    <w:rsid w:val="00D970C5"/>
    <w:rsid w:val="00D97D5F"/>
    <w:rsid w:val="00DA4697"/>
    <w:rsid w:val="00DA58A4"/>
    <w:rsid w:val="00DA5AED"/>
    <w:rsid w:val="00DA696B"/>
    <w:rsid w:val="00DA724A"/>
    <w:rsid w:val="00DB26EC"/>
    <w:rsid w:val="00DB3E68"/>
    <w:rsid w:val="00DB5EC3"/>
    <w:rsid w:val="00DB64BD"/>
    <w:rsid w:val="00DB6EB5"/>
    <w:rsid w:val="00DB6F87"/>
    <w:rsid w:val="00DB70D2"/>
    <w:rsid w:val="00DB72E1"/>
    <w:rsid w:val="00DB796A"/>
    <w:rsid w:val="00DB7FE2"/>
    <w:rsid w:val="00DC018B"/>
    <w:rsid w:val="00DC0444"/>
    <w:rsid w:val="00DC1571"/>
    <w:rsid w:val="00DC187F"/>
    <w:rsid w:val="00DC1AB6"/>
    <w:rsid w:val="00DC2D75"/>
    <w:rsid w:val="00DC3731"/>
    <w:rsid w:val="00DC4C1D"/>
    <w:rsid w:val="00DC6564"/>
    <w:rsid w:val="00DC74AB"/>
    <w:rsid w:val="00DC7C50"/>
    <w:rsid w:val="00DD2A0C"/>
    <w:rsid w:val="00DD2F94"/>
    <w:rsid w:val="00DD325D"/>
    <w:rsid w:val="00DD43F7"/>
    <w:rsid w:val="00DD5348"/>
    <w:rsid w:val="00DD5649"/>
    <w:rsid w:val="00DD590A"/>
    <w:rsid w:val="00DD65E6"/>
    <w:rsid w:val="00DD6A99"/>
    <w:rsid w:val="00DD7314"/>
    <w:rsid w:val="00DE0DB2"/>
    <w:rsid w:val="00DE1284"/>
    <w:rsid w:val="00DE149B"/>
    <w:rsid w:val="00DE1543"/>
    <w:rsid w:val="00DE1E0F"/>
    <w:rsid w:val="00DE277F"/>
    <w:rsid w:val="00DE3C03"/>
    <w:rsid w:val="00DE4447"/>
    <w:rsid w:val="00DE48CB"/>
    <w:rsid w:val="00DE4CC2"/>
    <w:rsid w:val="00DE5216"/>
    <w:rsid w:val="00DE5542"/>
    <w:rsid w:val="00DE6626"/>
    <w:rsid w:val="00DF0058"/>
    <w:rsid w:val="00DF0770"/>
    <w:rsid w:val="00DF0C93"/>
    <w:rsid w:val="00DF2275"/>
    <w:rsid w:val="00DF4689"/>
    <w:rsid w:val="00DF5107"/>
    <w:rsid w:val="00DF623C"/>
    <w:rsid w:val="00E007DE"/>
    <w:rsid w:val="00E01D41"/>
    <w:rsid w:val="00E02774"/>
    <w:rsid w:val="00E02B69"/>
    <w:rsid w:val="00E03395"/>
    <w:rsid w:val="00E03C2D"/>
    <w:rsid w:val="00E05878"/>
    <w:rsid w:val="00E05FD5"/>
    <w:rsid w:val="00E063FF"/>
    <w:rsid w:val="00E0693B"/>
    <w:rsid w:val="00E10B7D"/>
    <w:rsid w:val="00E1159B"/>
    <w:rsid w:val="00E13C5E"/>
    <w:rsid w:val="00E13CBC"/>
    <w:rsid w:val="00E15121"/>
    <w:rsid w:val="00E15604"/>
    <w:rsid w:val="00E16FFD"/>
    <w:rsid w:val="00E17535"/>
    <w:rsid w:val="00E17A18"/>
    <w:rsid w:val="00E17B32"/>
    <w:rsid w:val="00E17B90"/>
    <w:rsid w:val="00E201C1"/>
    <w:rsid w:val="00E21516"/>
    <w:rsid w:val="00E23EFE"/>
    <w:rsid w:val="00E25E5C"/>
    <w:rsid w:val="00E26DFF"/>
    <w:rsid w:val="00E274A3"/>
    <w:rsid w:val="00E2764E"/>
    <w:rsid w:val="00E3233D"/>
    <w:rsid w:val="00E324EE"/>
    <w:rsid w:val="00E326F8"/>
    <w:rsid w:val="00E32768"/>
    <w:rsid w:val="00E331E7"/>
    <w:rsid w:val="00E347AE"/>
    <w:rsid w:val="00E35468"/>
    <w:rsid w:val="00E36080"/>
    <w:rsid w:val="00E36B8C"/>
    <w:rsid w:val="00E40221"/>
    <w:rsid w:val="00E40AAA"/>
    <w:rsid w:val="00E40F07"/>
    <w:rsid w:val="00E44C3A"/>
    <w:rsid w:val="00E450F1"/>
    <w:rsid w:val="00E460DB"/>
    <w:rsid w:val="00E462CD"/>
    <w:rsid w:val="00E47903"/>
    <w:rsid w:val="00E51797"/>
    <w:rsid w:val="00E530FC"/>
    <w:rsid w:val="00E53687"/>
    <w:rsid w:val="00E53A8A"/>
    <w:rsid w:val="00E53FED"/>
    <w:rsid w:val="00E55D47"/>
    <w:rsid w:val="00E572F6"/>
    <w:rsid w:val="00E5768D"/>
    <w:rsid w:val="00E60255"/>
    <w:rsid w:val="00E60ABB"/>
    <w:rsid w:val="00E61ACE"/>
    <w:rsid w:val="00E62147"/>
    <w:rsid w:val="00E6307C"/>
    <w:rsid w:val="00E630B4"/>
    <w:rsid w:val="00E646B9"/>
    <w:rsid w:val="00E64DB1"/>
    <w:rsid w:val="00E658CD"/>
    <w:rsid w:val="00E6744D"/>
    <w:rsid w:val="00E67CB2"/>
    <w:rsid w:val="00E7078D"/>
    <w:rsid w:val="00E716DC"/>
    <w:rsid w:val="00E718F2"/>
    <w:rsid w:val="00E71A13"/>
    <w:rsid w:val="00E72EAD"/>
    <w:rsid w:val="00E73AA3"/>
    <w:rsid w:val="00E73BDE"/>
    <w:rsid w:val="00E73D32"/>
    <w:rsid w:val="00E74946"/>
    <w:rsid w:val="00E74D4C"/>
    <w:rsid w:val="00E76B2C"/>
    <w:rsid w:val="00E77AF9"/>
    <w:rsid w:val="00E809CA"/>
    <w:rsid w:val="00E82353"/>
    <w:rsid w:val="00E82A28"/>
    <w:rsid w:val="00E8403D"/>
    <w:rsid w:val="00E84E2C"/>
    <w:rsid w:val="00E85C57"/>
    <w:rsid w:val="00E85D9A"/>
    <w:rsid w:val="00E860E3"/>
    <w:rsid w:val="00E863B4"/>
    <w:rsid w:val="00E86A5E"/>
    <w:rsid w:val="00E8734F"/>
    <w:rsid w:val="00E87AD8"/>
    <w:rsid w:val="00E87B9C"/>
    <w:rsid w:val="00E905F4"/>
    <w:rsid w:val="00E9082B"/>
    <w:rsid w:val="00E930BB"/>
    <w:rsid w:val="00E9333C"/>
    <w:rsid w:val="00E9443A"/>
    <w:rsid w:val="00E94537"/>
    <w:rsid w:val="00E952C3"/>
    <w:rsid w:val="00E95357"/>
    <w:rsid w:val="00E95A8A"/>
    <w:rsid w:val="00E96AFE"/>
    <w:rsid w:val="00E96E7B"/>
    <w:rsid w:val="00E97232"/>
    <w:rsid w:val="00EA4456"/>
    <w:rsid w:val="00EA6660"/>
    <w:rsid w:val="00EA760F"/>
    <w:rsid w:val="00EB0E3C"/>
    <w:rsid w:val="00EB194F"/>
    <w:rsid w:val="00EB21D8"/>
    <w:rsid w:val="00EB3936"/>
    <w:rsid w:val="00EB534C"/>
    <w:rsid w:val="00EB5FCD"/>
    <w:rsid w:val="00EB7175"/>
    <w:rsid w:val="00EC114B"/>
    <w:rsid w:val="00EC120C"/>
    <w:rsid w:val="00EC1253"/>
    <w:rsid w:val="00EC1C39"/>
    <w:rsid w:val="00EC20CD"/>
    <w:rsid w:val="00EC3F6F"/>
    <w:rsid w:val="00EC4505"/>
    <w:rsid w:val="00EC4C59"/>
    <w:rsid w:val="00EC6B7D"/>
    <w:rsid w:val="00EC7F0D"/>
    <w:rsid w:val="00ED0254"/>
    <w:rsid w:val="00ED0E74"/>
    <w:rsid w:val="00ED15BC"/>
    <w:rsid w:val="00ED1B8B"/>
    <w:rsid w:val="00ED26E2"/>
    <w:rsid w:val="00ED3DCE"/>
    <w:rsid w:val="00ED3EE0"/>
    <w:rsid w:val="00ED539B"/>
    <w:rsid w:val="00ED557D"/>
    <w:rsid w:val="00ED56A2"/>
    <w:rsid w:val="00EE0DAF"/>
    <w:rsid w:val="00EE0FE8"/>
    <w:rsid w:val="00EE2626"/>
    <w:rsid w:val="00EE2B1E"/>
    <w:rsid w:val="00EE2CCB"/>
    <w:rsid w:val="00EE3063"/>
    <w:rsid w:val="00EE44E7"/>
    <w:rsid w:val="00EE4599"/>
    <w:rsid w:val="00EE4D90"/>
    <w:rsid w:val="00EE527C"/>
    <w:rsid w:val="00EE59E9"/>
    <w:rsid w:val="00EE61B7"/>
    <w:rsid w:val="00EE6430"/>
    <w:rsid w:val="00EE6FE1"/>
    <w:rsid w:val="00EF06D1"/>
    <w:rsid w:val="00EF09FC"/>
    <w:rsid w:val="00EF1F98"/>
    <w:rsid w:val="00EF3618"/>
    <w:rsid w:val="00EF39D3"/>
    <w:rsid w:val="00EF4C29"/>
    <w:rsid w:val="00EF56CC"/>
    <w:rsid w:val="00EF57B8"/>
    <w:rsid w:val="00EF7B81"/>
    <w:rsid w:val="00F02DD9"/>
    <w:rsid w:val="00F04815"/>
    <w:rsid w:val="00F050AD"/>
    <w:rsid w:val="00F06367"/>
    <w:rsid w:val="00F06C95"/>
    <w:rsid w:val="00F0741C"/>
    <w:rsid w:val="00F07E9F"/>
    <w:rsid w:val="00F1023B"/>
    <w:rsid w:val="00F1064F"/>
    <w:rsid w:val="00F10A97"/>
    <w:rsid w:val="00F12C62"/>
    <w:rsid w:val="00F13385"/>
    <w:rsid w:val="00F13E56"/>
    <w:rsid w:val="00F143CE"/>
    <w:rsid w:val="00F14FEE"/>
    <w:rsid w:val="00F1507D"/>
    <w:rsid w:val="00F15AA9"/>
    <w:rsid w:val="00F165AD"/>
    <w:rsid w:val="00F17E8E"/>
    <w:rsid w:val="00F2036A"/>
    <w:rsid w:val="00F20563"/>
    <w:rsid w:val="00F20713"/>
    <w:rsid w:val="00F20E46"/>
    <w:rsid w:val="00F2125F"/>
    <w:rsid w:val="00F24BD0"/>
    <w:rsid w:val="00F27814"/>
    <w:rsid w:val="00F27940"/>
    <w:rsid w:val="00F27EE5"/>
    <w:rsid w:val="00F31536"/>
    <w:rsid w:val="00F31BA5"/>
    <w:rsid w:val="00F32CE5"/>
    <w:rsid w:val="00F32EDC"/>
    <w:rsid w:val="00F34465"/>
    <w:rsid w:val="00F3532C"/>
    <w:rsid w:val="00F353D6"/>
    <w:rsid w:val="00F402EF"/>
    <w:rsid w:val="00F40695"/>
    <w:rsid w:val="00F409E4"/>
    <w:rsid w:val="00F447AA"/>
    <w:rsid w:val="00F45051"/>
    <w:rsid w:val="00F450FA"/>
    <w:rsid w:val="00F45E31"/>
    <w:rsid w:val="00F47E36"/>
    <w:rsid w:val="00F506BE"/>
    <w:rsid w:val="00F50B57"/>
    <w:rsid w:val="00F51140"/>
    <w:rsid w:val="00F51AF6"/>
    <w:rsid w:val="00F52320"/>
    <w:rsid w:val="00F52D33"/>
    <w:rsid w:val="00F53685"/>
    <w:rsid w:val="00F540C1"/>
    <w:rsid w:val="00F540CE"/>
    <w:rsid w:val="00F555E4"/>
    <w:rsid w:val="00F556AE"/>
    <w:rsid w:val="00F56423"/>
    <w:rsid w:val="00F56EDD"/>
    <w:rsid w:val="00F60039"/>
    <w:rsid w:val="00F60CE5"/>
    <w:rsid w:val="00F62773"/>
    <w:rsid w:val="00F63080"/>
    <w:rsid w:val="00F65FD0"/>
    <w:rsid w:val="00F666AB"/>
    <w:rsid w:val="00F66A8C"/>
    <w:rsid w:val="00F673E2"/>
    <w:rsid w:val="00F70185"/>
    <w:rsid w:val="00F70B64"/>
    <w:rsid w:val="00F733F3"/>
    <w:rsid w:val="00F73670"/>
    <w:rsid w:val="00F73D64"/>
    <w:rsid w:val="00F74034"/>
    <w:rsid w:val="00F754D4"/>
    <w:rsid w:val="00F75AD7"/>
    <w:rsid w:val="00F762A8"/>
    <w:rsid w:val="00F804C5"/>
    <w:rsid w:val="00F81DE4"/>
    <w:rsid w:val="00F81F80"/>
    <w:rsid w:val="00F837C1"/>
    <w:rsid w:val="00F84C4D"/>
    <w:rsid w:val="00F87C08"/>
    <w:rsid w:val="00F90FB8"/>
    <w:rsid w:val="00F92D8B"/>
    <w:rsid w:val="00F9313E"/>
    <w:rsid w:val="00F9368B"/>
    <w:rsid w:val="00F9371E"/>
    <w:rsid w:val="00F95383"/>
    <w:rsid w:val="00F96B47"/>
    <w:rsid w:val="00F97338"/>
    <w:rsid w:val="00F9777C"/>
    <w:rsid w:val="00FA0365"/>
    <w:rsid w:val="00FA05ED"/>
    <w:rsid w:val="00FA1266"/>
    <w:rsid w:val="00FA2F0C"/>
    <w:rsid w:val="00FA30C3"/>
    <w:rsid w:val="00FA35A2"/>
    <w:rsid w:val="00FA482B"/>
    <w:rsid w:val="00FA4DB3"/>
    <w:rsid w:val="00FA61F3"/>
    <w:rsid w:val="00FB11CF"/>
    <w:rsid w:val="00FB1D65"/>
    <w:rsid w:val="00FB3197"/>
    <w:rsid w:val="00FB3FA0"/>
    <w:rsid w:val="00FB496C"/>
    <w:rsid w:val="00FB522C"/>
    <w:rsid w:val="00FC051B"/>
    <w:rsid w:val="00FC0DEA"/>
    <w:rsid w:val="00FC1444"/>
    <w:rsid w:val="00FC154E"/>
    <w:rsid w:val="00FC17E6"/>
    <w:rsid w:val="00FC1AD2"/>
    <w:rsid w:val="00FC2518"/>
    <w:rsid w:val="00FC277B"/>
    <w:rsid w:val="00FC2F1E"/>
    <w:rsid w:val="00FC4230"/>
    <w:rsid w:val="00FC4327"/>
    <w:rsid w:val="00FC4A0D"/>
    <w:rsid w:val="00FC5FB6"/>
    <w:rsid w:val="00FC6F3C"/>
    <w:rsid w:val="00FD07F4"/>
    <w:rsid w:val="00FD0F22"/>
    <w:rsid w:val="00FD112A"/>
    <w:rsid w:val="00FD1802"/>
    <w:rsid w:val="00FD1C2F"/>
    <w:rsid w:val="00FD3531"/>
    <w:rsid w:val="00FD3FCD"/>
    <w:rsid w:val="00FD4E40"/>
    <w:rsid w:val="00FE1525"/>
    <w:rsid w:val="00FE1F9E"/>
    <w:rsid w:val="00FE2249"/>
    <w:rsid w:val="00FE2F06"/>
    <w:rsid w:val="00FE3A66"/>
    <w:rsid w:val="00FE4C5A"/>
    <w:rsid w:val="00FE59C8"/>
    <w:rsid w:val="00FE6EEF"/>
    <w:rsid w:val="00FF0271"/>
    <w:rsid w:val="00FF0531"/>
    <w:rsid w:val="00FF0727"/>
    <w:rsid w:val="00FF0FDC"/>
    <w:rsid w:val="00FF1964"/>
    <w:rsid w:val="00FF2935"/>
    <w:rsid w:val="00FF37BB"/>
    <w:rsid w:val="00FF494E"/>
    <w:rsid w:val="00FF69AD"/>
    <w:rsid w:val="00FF69C4"/>
    <w:rsid w:val="00FF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CEE3D5"/>
  <w15:docId w15:val="{9A6F791F-C5AE-48CD-8558-85B68C3E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F3F"/>
    <w:rPr>
      <w:sz w:val="24"/>
      <w:szCs w:val="24"/>
      <w:lang w:eastAsia="en-US"/>
    </w:rPr>
  </w:style>
  <w:style w:type="paragraph" w:styleId="Heading1">
    <w:name w:val="heading 1"/>
    <w:basedOn w:val="Normal"/>
    <w:next w:val="Normal"/>
    <w:qFormat/>
    <w:rsid w:val="00717166"/>
    <w:pPr>
      <w:keepNext/>
      <w:numPr>
        <w:numId w:val="10"/>
      </w:numPr>
      <w:spacing w:before="480" w:after="60"/>
      <w:outlineLvl w:val="0"/>
    </w:pPr>
    <w:rPr>
      <w:rFonts w:ascii="Calibri" w:hAnsi="Calibri" w:cs="Arial"/>
      <w:b/>
      <w:bCs/>
      <w:color w:val="111111"/>
      <w:kern w:val="32"/>
      <w:sz w:val="32"/>
      <w:szCs w:val="32"/>
    </w:rPr>
  </w:style>
  <w:style w:type="paragraph" w:styleId="Heading2">
    <w:name w:val="heading 2"/>
    <w:basedOn w:val="Normal"/>
    <w:next w:val="Normal"/>
    <w:qFormat/>
    <w:rsid w:val="00717166"/>
    <w:pPr>
      <w:keepNext/>
      <w:numPr>
        <w:ilvl w:val="1"/>
        <w:numId w:val="10"/>
      </w:numPr>
      <w:spacing w:before="300" w:after="60"/>
      <w:outlineLvl w:val="1"/>
    </w:pPr>
    <w:rPr>
      <w:rFonts w:ascii="Calibri" w:hAnsi="Calibri" w:cs="Arial"/>
      <w:b/>
      <w:bCs/>
      <w:i/>
      <w:iCs/>
      <w:color w:val="292929"/>
      <w:sz w:val="28"/>
      <w:szCs w:val="32"/>
    </w:rPr>
  </w:style>
  <w:style w:type="paragraph" w:styleId="Heading3">
    <w:name w:val="heading 3"/>
    <w:basedOn w:val="Normal"/>
    <w:next w:val="Normal"/>
    <w:qFormat/>
    <w:rsid w:val="00717166"/>
    <w:pPr>
      <w:keepNext/>
      <w:numPr>
        <w:ilvl w:val="2"/>
        <w:numId w:val="10"/>
      </w:numPr>
      <w:spacing w:before="320" w:after="60"/>
      <w:outlineLvl w:val="2"/>
    </w:pPr>
    <w:rPr>
      <w:rFonts w:ascii="Calibri" w:hAnsi="Calibri" w:cs="Arial"/>
      <w:bCs/>
      <w:color w:val="4D4D4D"/>
      <w:sz w:val="26"/>
      <w:szCs w:val="26"/>
    </w:rPr>
  </w:style>
  <w:style w:type="paragraph" w:styleId="Heading4">
    <w:name w:val="heading 4"/>
    <w:basedOn w:val="Normal"/>
    <w:next w:val="Normal"/>
    <w:qFormat/>
    <w:rsid w:val="006622E9"/>
    <w:pPr>
      <w:keepNext/>
      <w:numPr>
        <w:ilvl w:val="3"/>
        <w:numId w:val="10"/>
      </w:numPr>
      <w:spacing w:before="240" w:after="60"/>
      <w:outlineLvl w:val="3"/>
    </w:pPr>
    <w:rPr>
      <w:b/>
      <w:bCs/>
      <w:sz w:val="28"/>
      <w:szCs w:val="28"/>
    </w:rPr>
  </w:style>
  <w:style w:type="paragraph" w:styleId="Heading5">
    <w:name w:val="heading 5"/>
    <w:basedOn w:val="Normal"/>
    <w:next w:val="Normal"/>
    <w:qFormat/>
    <w:rsid w:val="006622E9"/>
    <w:pPr>
      <w:numPr>
        <w:ilvl w:val="4"/>
        <w:numId w:val="10"/>
      </w:numPr>
      <w:spacing w:before="240" w:after="60"/>
      <w:outlineLvl w:val="4"/>
    </w:pPr>
    <w:rPr>
      <w:b/>
      <w:bCs/>
      <w:i/>
      <w:iCs/>
      <w:sz w:val="26"/>
      <w:szCs w:val="26"/>
    </w:rPr>
  </w:style>
  <w:style w:type="paragraph" w:styleId="Heading6">
    <w:name w:val="heading 6"/>
    <w:basedOn w:val="Normal"/>
    <w:next w:val="Normal"/>
    <w:qFormat/>
    <w:rsid w:val="006622E9"/>
    <w:pPr>
      <w:numPr>
        <w:ilvl w:val="5"/>
        <w:numId w:val="10"/>
      </w:numPr>
      <w:spacing w:before="240" w:after="60"/>
      <w:outlineLvl w:val="5"/>
    </w:pPr>
    <w:rPr>
      <w:b/>
      <w:bCs/>
      <w:sz w:val="22"/>
      <w:szCs w:val="22"/>
    </w:rPr>
  </w:style>
  <w:style w:type="paragraph" w:styleId="Heading7">
    <w:name w:val="heading 7"/>
    <w:basedOn w:val="Normal"/>
    <w:next w:val="Normal"/>
    <w:qFormat/>
    <w:rsid w:val="006622E9"/>
    <w:pPr>
      <w:numPr>
        <w:ilvl w:val="6"/>
        <w:numId w:val="10"/>
      </w:numPr>
      <w:spacing w:before="240" w:after="60"/>
      <w:outlineLvl w:val="6"/>
    </w:pPr>
  </w:style>
  <w:style w:type="paragraph" w:styleId="Heading8">
    <w:name w:val="heading 8"/>
    <w:basedOn w:val="Normal"/>
    <w:next w:val="Normal"/>
    <w:qFormat/>
    <w:rsid w:val="006622E9"/>
    <w:pPr>
      <w:numPr>
        <w:ilvl w:val="7"/>
        <w:numId w:val="10"/>
      </w:numPr>
      <w:spacing w:before="240" w:after="60"/>
      <w:outlineLvl w:val="7"/>
    </w:pPr>
    <w:rPr>
      <w:i/>
      <w:iCs/>
    </w:rPr>
  </w:style>
  <w:style w:type="paragraph" w:styleId="Heading9">
    <w:name w:val="heading 9"/>
    <w:basedOn w:val="Normal"/>
    <w:next w:val="Normal"/>
    <w:qFormat/>
    <w:rsid w:val="006622E9"/>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2B3B"/>
    <w:pPr>
      <w:tabs>
        <w:tab w:val="center" w:pos="4320"/>
        <w:tab w:val="right" w:pos="8640"/>
      </w:tabs>
    </w:pPr>
  </w:style>
  <w:style w:type="character" w:styleId="PageNumber">
    <w:name w:val="page number"/>
    <w:basedOn w:val="DefaultParagraphFont"/>
    <w:rsid w:val="00702B3B"/>
  </w:style>
  <w:style w:type="paragraph" w:styleId="BodyText">
    <w:name w:val="Body Text"/>
    <w:basedOn w:val="Normal"/>
    <w:rsid w:val="005E3F3F"/>
    <w:pPr>
      <w:widowControl w:val="0"/>
      <w:autoSpaceDE w:val="0"/>
      <w:autoSpaceDN w:val="0"/>
      <w:adjustRightInd w:val="0"/>
      <w:spacing w:after="240"/>
      <w:ind w:firstLine="720"/>
    </w:pPr>
  </w:style>
  <w:style w:type="character" w:styleId="Hyperlink">
    <w:name w:val="Hyperlink"/>
    <w:rsid w:val="004C5E64"/>
    <w:rPr>
      <w:color w:val="0000FF"/>
      <w:u w:val="single"/>
    </w:rPr>
  </w:style>
  <w:style w:type="character" w:styleId="CommentReference">
    <w:name w:val="annotation reference"/>
    <w:uiPriority w:val="99"/>
    <w:semiHidden/>
    <w:rsid w:val="004C5E64"/>
    <w:rPr>
      <w:sz w:val="16"/>
      <w:szCs w:val="16"/>
    </w:rPr>
  </w:style>
  <w:style w:type="paragraph" w:styleId="CommentText">
    <w:name w:val="annotation text"/>
    <w:aliases w:val="Char"/>
    <w:basedOn w:val="Normal"/>
    <w:link w:val="CommentTextChar"/>
    <w:uiPriority w:val="99"/>
    <w:semiHidden/>
    <w:rsid w:val="004C5E64"/>
    <w:rPr>
      <w:sz w:val="20"/>
      <w:szCs w:val="20"/>
    </w:rPr>
  </w:style>
  <w:style w:type="paragraph" w:styleId="BalloonText">
    <w:name w:val="Balloon Text"/>
    <w:basedOn w:val="Normal"/>
    <w:semiHidden/>
    <w:rsid w:val="004C5E64"/>
    <w:rPr>
      <w:rFonts w:ascii="Tahoma" w:hAnsi="Tahoma" w:cs="Tahoma"/>
      <w:sz w:val="16"/>
      <w:szCs w:val="16"/>
    </w:rPr>
  </w:style>
  <w:style w:type="paragraph" w:styleId="Title">
    <w:name w:val="Title"/>
    <w:basedOn w:val="Normal"/>
    <w:qFormat/>
    <w:rsid w:val="000E1C51"/>
    <w:pPr>
      <w:jc w:val="center"/>
    </w:pPr>
    <w:rPr>
      <w:b/>
      <w:bCs/>
    </w:rPr>
  </w:style>
  <w:style w:type="paragraph" w:styleId="NormalWeb">
    <w:name w:val="Normal (Web)"/>
    <w:basedOn w:val="Normal"/>
    <w:rsid w:val="000E1C51"/>
    <w:pPr>
      <w:spacing w:before="100" w:beforeAutospacing="1" w:after="100" w:afterAutospacing="1"/>
    </w:pPr>
  </w:style>
  <w:style w:type="paragraph" w:styleId="CommentSubject">
    <w:name w:val="annotation subject"/>
    <w:basedOn w:val="CommentText"/>
    <w:next w:val="CommentText"/>
    <w:semiHidden/>
    <w:rsid w:val="003B6E49"/>
    <w:rPr>
      <w:b/>
      <w:bCs/>
      <w:lang w:val="en-US"/>
    </w:rPr>
  </w:style>
  <w:style w:type="paragraph" w:styleId="DocumentMap">
    <w:name w:val="Document Map"/>
    <w:basedOn w:val="Normal"/>
    <w:semiHidden/>
    <w:rsid w:val="00F30DF2"/>
    <w:pPr>
      <w:shd w:val="clear" w:color="auto" w:fill="000080"/>
    </w:pPr>
    <w:rPr>
      <w:rFonts w:ascii="Tahoma" w:hAnsi="Tahoma" w:cs="Tahoma"/>
      <w:sz w:val="20"/>
      <w:szCs w:val="20"/>
    </w:rPr>
  </w:style>
  <w:style w:type="table" w:styleId="TableGrid">
    <w:name w:val="Table Grid"/>
    <w:basedOn w:val="TableNormal"/>
    <w:rsid w:val="00D36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4545D"/>
    <w:pPr>
      <w:tabs>
        <w:tab w:val="center" w:pos="4320"/>
      </w:tabs>
    </w:pPr>
    <w:rPr>
      <w:rFonts w:ascii="Calibri" w:hAnsi="Calibri"/>
      <w:color w:val="4D4D4D"/>
      <w:sz w:val="22"/>
    </w:rPr>
  </w:style>
  <w:style w:type="character" w:styleId="FollowedHyperlink">
    <w:name w:val="FollowedHyperlink"/>
    <w:rsid w:val="00C83A33"/>
    <w:rPr>
      <w:color w:val="800080"/>
      <w:u w:val="single"/>
    </w:rPr>
  </w:style>
  <w:style w:type="paragraph" w:styleId="FootnoteText">
    <w:name w:val="footnote text"/>
    <w:basedOn w:val="Normal"/>
    <w:semiHidden/>
    <w:rsid w:val="00985269"/>
    <w:rPr>
      <w:sz w:val="20"/>
      <w:szCs w:val="20"/>
    </w:rPr>
  </w:style>
  <w:style w:type="character" w:styleId="FootnoteReference">
    <w:name w:val="footnote reference"/>
    <w:semiHidden/>
    <w:rsid w:val="00985269"/>
    <w:rPr>
      <w:vertAlign w:val="superscript"/>
    </w:rPr>
  </w:style>
  <w:style w:type="paragraph" w:customStyle="1" w:styleId="Default">
    <w:name w:val="Default"/>
    <w:rsid w:val="00C21C1C"/>
    <w:pPr>
      <w:widowControl w:val="0"/>
      <w:autoSpaceDE w:val="0"/>
      <w:autoSpaceDN w:val="0"/>
      <w:adjustRightInd w:val="0"/>
    </w:pPr>
    <w:rPr>
      <w:rFonts w:ascii="Verdana" w:hAnsi="Verdana" w:cs="Verdana"/>
      <w:color w:val="000000"/>
      <w:sz w:val="24"/>
      <w:szCs w:val="24"/>
      <w:lang w:val="en-US" w:eastAsia="en-US"/>
    </w:rPr>
  </w:style>
  <w:style w:type="paragraph" w:customStyle="1" w:styleId="CM20">
    <w:name w:val="CM20"/>
    <w:basedOn w:val="Default"/>
    <w:next w:val="Default"/>
    <w:rsid w:val="00C21C1C"/>
    <w:pPr>
      <w:spacing w:after="112"/>
    </w:pPr>
    <w:rPr>
      <w:rFonts w:cs="Times New Roman"/>
      <w:color w:val="auto"/>
    </w:rPr>
  </w:style>
  <w:style w:type="paragraph" w:customStyle="1" w:styleId="CM27">
    <w:name w:val="CM27"/>
    <w:basedOn w:val="Default"/>
    <w:next w:val="Default"/>
    <w:rsid w:val="00C21C1C"/>
    <w:pPr>
      <w:spacing w:after="140"/>
    </w:pPr>
    <w:rPr>
      <w:rFonts w:cs="Times New Roman"/>
      <w:color w:val="auto"/>
    </w:rPr>
  </w:style>
  <w:style w:type="paragraph" w:customStyle="1" w:styleId="CM21">
    <w:name w:val="CM21"/>
    <w:basedOn w:val="Default"/>
    <w:next w:val="Default"/>
    <w:rsid w:val="00C21C1C"/>
    <w:pPr>
      <w:spacing w:after="220"/>
    </w:pPr>
    <w:rPr>
      <w:rFonts w:cs="Times New Roman"/>
      <w:color w:val="auto"/>
    </w:rPr>
  </w:style>
  <w:style w:type="paragraph" w:customStyle="1" w:styleId="CM23">
    <w:name w:val="CM23"/>
    <w:basedOn w:val="Default"/>
    <w:next w:val="Default"/>
    <w:rsid w:val="00C21C1C"/>
    <w:pPr>
      <w:spacing w:after="343"/>
    </w:pPr>
    <w:rPr>
      <w:rFonts w:cs="Times New Roman"/>
      <w:color w:val="auto"/>
    </w:rPr>
  </w:style>
  <w:style w:type="paragraph" w:customStyle="1" w:styleId="CM4">
    <w:name w:val="CM4"/>
    <w:basedOn w:val="Default"/>
    <w:next w:val="Default"/>
    <w:rsid w:val="00C21C1C"/>
    <w:rPr>
      <w:rFonts w:cs="Times New Roman"/>
      <w:color w:val="auto"/>
    </w:rPr>
  </w:style>
  <w:style w:type="paragraph" w:customStyle="1" w:styleId="CM25">
    <w:name w:val="CM25"/>
    <w:basedOn w:val="Default"/>
    <w:next w:val="Default"/>
    <w:rsid w:val="00C21C1C"/>
    <w:pPr>
      <w:spacing w:after="200"/>
    </w:pPr>
    <w:rPr>
      <w:rFonts w:cs="Times New Roman"/>
      <w:color w:val="auto"/>
    </w:rPr>
  </w:style>
  <w:style w:type="paragraph" w:customStyle="1" w:styleId="CM22">
    <w:name w:val="CM22"/>
    <w:basedOn w:val="Default"/>
    <w:next w:val="Default"/>
    <w:rsid w:val="00C21C1C"/>
    <w:pPr>
      <w:spacing w:after="258"/>
    </w:pPr>
    <w:rPr>
      <w:rFonts w:cs="Times New Roman"/>
      <w:color w:val="auto"/>
    </w:rPr>
  </w:style>
  <w:style w:type="paragraph" w:customStyle="1" w:styleId="CM8">
    <w:name w:val="CM8"/>
    <w:basedOn w:val="Default"/>
    <w:next w:val="Default"/>
    <w:rsid w:val="00C21C1C"/>
    <w:rPr>
      <w:rFonts w:cs="Times New Roman"/>
      <w:color w:val="auto"/>
    </w:rPr>
  </w:style>
  <w:style w:type="paragraph" w:customStyle="1" w:styleId="CM26">
    <w:name w:val="CM26"/>
    <w:basedOn w:val="Default"/>
    <w:next w:val="Default"/>
    <w:rsid w:val="00C21C1C"/>
    <w:pPr>
      <w:spacing w:after="573"/>
    </w:pPr>
    <w:rPr>
      <w:rFonts w:cs="Times New Roman"/>
      <w:color w:val="auto"/>
    </w:rPr>
  </w:style>
  <w:style w:type="paragraph" w:customStyle="1" w:styleId="CM9">
    <w:name w:val="CM9"/>
    <w:basedOn w:val="Default"/>
    <w:next w:val="Default"/>
    <w:rsid w:val="00C21C1C"/>
    <w:rPr>
      <w:rFonts w:cs="Times New Roman"/>
      <w:color w:val="auto"/>
    </w:rPr>
  </w:style>
  <w:style w:type="paragraph" w:customStyle="1" w:styleId="CM10">
    <w:name w:val="CM10"/>
    <w:basedOn w:val="Default"/>
    <w:next w:val="Default"/>
    <w:rsid w:val="00C21C1C"/>
    <w:rPr>
      <w:rFonts w:cs="Times New Roman"/>
      <w:color w:val="auto"/>
    </w:rPr>
  </w:style>
  <w:style w:type="paragraph" w:customStyle="1" w:styleId="CM11">
    <w:name w:val="CM11"/>
    <w:basedOn w:val="Default"/>
    <w:next w:val="Default"/>
    <w:rsid w:val="00C21C1C"/>
    <w:pPr>
      <w:spacing w:line="340" w:lineRule="atLeast"/>
    </w:pPr>
    <w:rPr>
      <w:rFonts w:cs="Times New Roman"/>
      <w:color w:val="auto"/>
    </w:rPr>
  </w:style>
  <w:style w:type="paragraph" w:customStyle="1" w:styleId="CM28">
    <w:name w:val="CM28"/>
    <w:basedOn w:val="Default"/>
    <w:next w:val="Default"/>
    <w:rsid w:val="00C21C1C"/>
    <w:pPr>
      <w:spacing w:after="510"/>
    </w:pPr>
    <w:rPr>
      <w:rFonts w:cs="Times New Roman"/>
      <w:color w:val="auto"/>
    </w:rPr>
  </w:style>
  <w:style w:type="paragraph" w:styleId="PlainText">
    <w:name w:val="Plain Text"/>
    <w:basedOn w:val="Normal"/>
    <w:rsid w:val="00C21C1C"/>
    <w:rPr>
      <w:rFonts w:ascii="Courier New" w:hAnsi="Courier New" w:cs="Courier New"/>
      <w:sz w:val="20"/>
      <w:szCs w:val="20"/>
    </w:rPr>
  </w:style>
  <w:style w:type="character" w:customStyle="1" w:styleId="CommentTextChar">
    <w:name w:val="Comment Text Char"/>
    <w:aliases w:val="Char Char"/>
    <w:link w:val="CommentText"/>
    <w:uiPriority w:val="99"/>
    <w:semiHidden/>
    <w:rsid w:val="00C42A0A"/>
    <w:rPr>
      <w:lang w:val="en-CA" w:eastAsia="en-US" w:bidi="ar-SA"/>
    </w:rPr>
  </w:style>
  <w:style w:type="character" w:customStyle="1" w:styleId="HeaderChar">
    <w:name w:val="Header Char"/>
    <w:link w:val="Header"/>
    <w:uiPriority w:val="99"/>
    <w:rsid w:val="00A5257D"/>
    <w:rPr>
      <w:sz w:val="24"/>
      <w:szCs w:val="24"/>
      <w:lang w:eastAsia="en-US"/>
    </w:rPr>
  </w:style>
  <w:style w:type="paragraph" w:styleId="ListParagraph">
    <w:name w:val="List Paragraph"/>
    <w:basedOn w:val="Normal"/>
    <w:uiPriority w:val="34"/>
    <w:qFormat/>
    <w:rsid w:val="000C5C48"/>
    <w:pPr>
      <w:ind w:left="720"/>
      <w:contextualSpacing/>
    </w:pPr>
  </w:style>
  <w:style w:type="paragraph" w:customStyle="1" w:styleId="EndNoteBibliography">
    <w:name w:val="EndNote Bibliography"/>
    <w:basedOn w:val="Normal"/>
    <w:link w:val="EndNoteBibliographyChar"/>
    <w:rsid w:val="008B1A28"/>
    <w:pPr>
      <w:spacing w:after="200"/>
    </w:pPr>
    <w:rPr>
      <w:noProof/>
      <w:szCs w:val="22"/>
      <w:lang w:eastAsia="zh-CN"/>
    </w:rPr>
  </w:style>
  <w:style w:type="character" w:customStyle="1" w:styleId="EndNoteBibliographyChar">
    <w:name w:val="EndNote Bibliography Char"/>
    <w:basedOn w:val="DefaultParagraphFont"/>
    <w:link w:val="EndNoteBibliography"/>
    <w:rsid w:val="008B1A28"/>
    <w:rPr>
      <w:noProof/>
      <w:sz w:val="24"/>
      <w:szCs w:val="22"/>
      <w:lang w:eastAsia="zh-CN"/>
    </w:rPr>
  </w:style>
  <w:style w:type="paragraph" w:customStyle="1" w:styleId="EndNoteBibliographyTitle">
    <w:name w:val="EndNote Bibliography Title"/>
    <w:basedOn w:val="Normal"/>
    <w:link w:val="EndNoteBibliographyTitleChar"/>
    <w:rsid w:val="00192AF9"/>
    <w:pPr>
      <w:jc w:val="center"/>
    </w:pPr>
    <w:rPr>
      <w:noProof/>
      <w:lang w:val="en-US"/>
    </w:rPr>
  </w:style>
  <w:style w:type="character" w:customStyle="1" w:styleId="EndNoteBibliographyTitleChar">
    <w:name w:val="EndNote Bibliography Title Char"/>
    <w:basedOn w:val="DefaultParagraphFont"/>
    <w:link w:val="EndNoteBibliographyTitle"/>
    <w:rsid w:val="00192AF9"/>
    <w:rPr>
      <w:noProof/>
      <w:sz w:val="24"/>
      <w:szCs w:val="24"/>
      <w:lang w:val="en-US" w:eastAsia="en-US"/>
    </w:rPr>
  </w:style>
  <w:style w:type="character" w:customStyle="1" w:styleId="apple-converted-space">
    <w:name w:val="apple-converted-space"/>
    <w:basedOn w:val="DefaultParagraphFont"/>
    <w:rsid w:val="00656872"/>
  </w:style>
  <w:style w:type="paragraph" w:styleId="Caption">
    <w:name w:val="caption"/>
    <w:basedOn w:val="Normal"/>
    <w:next w:val="Normal"/>
    <w:unhideWhenUsed/>
    <w:qFormat/>
    <w:rsid w:val="006C6C13"/>
    <w:pPr>
      <w:spacing w:after="200"/>
    </w:pPr>
    <w:rPr>
      <w:i/>
      <w:iCs/>
      <w:color w:val="1F497D" w:themeColor="text2"/>
      <w:sz w:val="18"/>
      <w:szCs w:val="18"/>
    </w:rPr>
  </w:style>
  <w:style w:type="paragraph" w:styleId="Revision">
    <w:name w:val="Revision"/>
    <w:hidden/>
    <w:uiPriority w:val="99"/>
    <w:semiHidden/>
    <w:rsid w:val="00221B7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056590">
      <w:bodyDiv w:val="1"/>
      <w:marLeft w:val="0"/>
      <w:marRight w:val="0"/>
      <w:marTop w:val="0"/>
      <w:marBottom w:val="0"/>
      <w:divBdr>
        <w:top w:val="none" w:sz="0" w:space="0" w:color="auto"/>
        <w:left w:val="none" w:sz="0" w:space="0" w:color="auto"/>
        <w:bottom w:val="none" w:sz="0" w:space="0" w:color="auto"/>
        <w:right w:val="none" w:sz="0" w:space="0" w:color="auto"/>
      </w:divBdr>
      <w:divsChild>
        <w:div w:id="1070229145">
          <w:marLeft w:val="0"/>
          <w:marRight w:val="0"/>
          <w:marTop w:val="0"/>
          <w:marBottom w:val="0"/>
          <w:divBdr>
            <w:top w:val="none" w:sz="0" w:space="0" w:color="auto"/>
            <w:left w:val="none" w:sz="0" w:space="0" w:color="auto"/>
            <w:bottom w:val="none" w:sz="0" w:space="0" w:color="auto"/>
            <w:right w:val="none" w:sz="0" w:space="0" w:color="auto"/>
          </w:divBdr>
        </w:div>
      </w:divsChild>
    </w:div>
    <w:div w:id="895823926">
      <w:bodyDiv w:val="1"/>
      <w:marLeft w:val="0"/>
      <w:marRight w:val="0"/>
      <w:marTop w:val="0"/>
      <w:marBottom w:val="0"/>
      <w:divBdr>
        <w:top w:val="none" w:sz="0" w:space="0" w:color="auto"/>
        <w:left w:val="none" w:sz="0" w:space="0" w:color="auto"/>
        <w:bottom w:val="none" w:sz="0" w:space="0" w:color="auto"/>
        <w:right w:val="none" w:sz="0" w:space="0" w:color="auto"/>
      </w:divBdr>
    </w:div>
    <w:div w:id="899709525">
      <w:bodyDiv w:val="1"/>
      <w:marLeft w:val="0"/>
      <w:marRight w:val="0"/>
      <w:marTop w:val="0"/>
      <w:marBottom w:val="0"/>
      <w:divBdr>
        <w:top w:val="none" w:sz="0" w:space="0" w:color="auto"/>
        <w:left w:val="none" w:sz="0" w:space="0" w:color="auto"/>
        <w:bottom w:val="none" w:sz="0" w:space="0" w:color="auto"/>
        <w:right w:val="none" w:sz="0" w:space="0" w:color="auto"/>
      </w:divBdr>
      <w:divsChild>
        <w:div w:id="1650356020">
          <w:marLeft w:val="0"/>
          <w:marRight w:val="0"/>
          <w:marTop w:val="0"/>
          <w:marBottom w:val="0"/>
          <w:divBdr>
            <w:top w:val="none" w:sz="0" w:space="0" w:color="auto"/>
            <w:left w:val="none" w:sz="0" w:space="0" w:color="auto"/>
            <w:bottom w:val="none" w:sz="0" w:space="0" w:color="auto"/>
            <w:right w:val="none" w:sz="0" w:space="0" w:color="auto"/>
          </w:divBdr>
        </w:div>
        <w:div w:id="1272517668">
          <w:marLeft w:val="0"/>
          <w:marRight w:val="0"/>
          <w:marTop w:val="0"/>
          <w:marBottom w:val="0"/>
          <w:divBdr>
            <w:top w:val="none" w:sz="0" w:space="0" w:color="auto"/>
            <w:left w:val="none" w:sz="0" w:space="0" w:color="auto"/>
            <w:bottom w:val="none" w:sz="0" w:space="0" w:color="auto"/>
            <w:right w:val="none" w:sz="0" w:space="0" w:color="auto"/>
          </w:divBdr>
        </w:div>
        <w:div w:id="917593092">
          <w:marLeft w:val="0"/>
          <w:marRight w:val="0"/>
          <w:marTop w:val="0"/>
          <w:marBottom w:val="0"/>
          <w:divBdr>
            <w:top w:val="none" w:sz="0" w:space="0" w:color="auto"/>
            <w:left w:val="none" w:sz="0" w:space="0" w:color="auto"/>
            <w:bottom w:val="none" w:sz="0" w:space="0" w:color="auto"/>
            <w:right w:val="none" w:sz="0" w:space="0" w:color="auto"/>
          </w:divBdr>
        </w:div>
        <w:div w:id="623923847">
          <w:marLeft w:val="0"/>
          <w:marRight w:val="0"/>
          <w:marTop w:val="0"/>
          <w:marBottom w:val="0"/>
          <w:divBdr>
            <w:top w:val="none" w:sz="0" w:space="0" w:color="auto"/>
            <w:left w:val="none" w:sz="0" w:space="0" w:color="auto"/>
            <w:bottom w:val="none" w:sz="0" w:space="0" w:color="auto"/>
            <w:right w:val="none" w:sz="0" w:space="0" w:color="auto"/>
          </w:divBdr>
        </w:div>
        <w:div w:id="746195296">
          <w:marLeft w:val="0"/>
          <w:marRight w:val="0"/>
          <w:marTop w:val="0"/>
          <w:marBottom w:val="0"/>
          <w:divBdr>
            <w:top w:val="none" w:sz="0" w:space="0" w:color="auto"/>
            <w:left w:val="none" w:sz="0" w:space="0" w:color="auto"/>
            <w:bottom w:val="none" w:sz="0" w:space="0" w:color="auto"/>
            <w:right w:val="none" w:sz="0" w:space="0" w:color="auto"/>
          </w:divBdr>
        </w:div>
        <w:div w:id="603458214">
          <w:marLeft w:val="0"/>
          <w:marRight w:val="0"/>
          <w:marTop w:val="0"/>
          <w:marBottom w:val="0"/>
          <w:divBdr>
            <w:top w:val="none" w:sz="0" w:space="0" w:color="auto"/>
            <w:left w:val="none" w:sz="0" w:space="0" w:color="auto"/>
            <w:bottom w:val="none" w:sz="0" w:space="0" w:color="auto"/>
            <w:right w:val="none" w:sz="0" w:space="0" w:color="auto"/>
          </w:divBdr>
        </w:div>
        <w:div w:id="2059622324">
          <w:marLeft w:val="0"/>
          <w:marRight w:val="0"/>
          <w:marTop w:val="0"/>
          <w:marBottom w:val="0"/>
          <w:divBdr>
            <w:top w:val="none" w:sz="0" w:space="0" w:color="auto"/>
            <w:left w:val="none" w:sz="0" w:space="0" w:color="auto"/>
            <w:bottom w:val="none" w:sz="0" w:space="0" w:color="auto"/>
            <w:right w:val="none" w:sz="0" w:space="0" w:color="auto"/>
          </w:divBdr>
        </w:div>
      </w:divsChild>
    </w:div>
    <w:div w:id="1302270571">
      <w:bodyDiv w:val="1"/>
      <w:marLeft w:val="0"/>
      <w:marRight w:val="0"/>
      <w:marTop w:val="0"/>
      <w:marBottom w:val="0"/>
      <w:divBdr>
        <w:top w:val="none" w:sz="0" w:space="0" w:color="auto"/>
        <w:left w:val="none" w:sz="0" w:space="0" w:color="auto"/>
        <w:bottom w:val="none" w:sz="0" w:space="0" w:color="auto"/>
        <w:right w:val="none" w:sz="0" w:space="0" w:color="auto"/>
      </w:divBdr>
      <w:divsChild>
        <w:div w:id="717556343">
          <w:marLeft w:val="0"/>
          <w:marRight w:val="0"/>
          <w:marTop w:val="0"/>
          <w:marBottom w:val="0"/>
          <w:divBdr>
            <w:top w:val="none" w:sz="0" w:space="0" w:color="auto"/>
            <w:left w:val="none" w:sz="0" w:space="0" w:color="auto"/>
            <w:bottom w:val="none" w:sz="0" w:space="0" w:color="auto"/>
            <w:right w:val="none" w:sz="0" w:space="0" w:color="auto"/>
          </w:divBdr>
        </w:div>
        <w:div w:id="27800269">
          <w:marLeft w:val="0"/>
          <w:marRight w:val="0"/>
          <w:marTop w:val="0"/>
          <w:marBottom w:val="0"/>
          <w:divBdr>
            <w:top w:val="none" w:sz="0" w:space="0" w:color="auto"/>
            <w:left w:val="none" w:sz="0" w:space="0" w:color="auto"/>
            <w:bottom w:val="none" w:sz="0" w:space="0" w:color="auto"/>
            <w:right w:val="none" w:sz="0" w:space="0" w:color="auto"/>
          </w:divBdr>
        </w:div>
        <w:div w:id="1997537837">
          <w:marLeft w:val="0"/>
          <w:marRight w:val="0"/>
          <w:marTop w:val="0"/>
          <w:marBottom w:val="0"/>
          <w:divBdr>
            <w:top w:val="none" w:sz="0" w:space="0" w:color="auto"/>
            <w:left w:val="none" w:sz="0" w:space="0" w:color="auto"/>
            <w:bottom w:val="none" w:sz="0" w:space="0" w:color="auto"/>
            <w:right w:val="none" w:sz="0" w:space="0" w:color="auto"/>
          </w:divBdr>
        </w:div>
        <w:div w:id="1855530636">
          <w:marLeft w:val="0"/>
          <w:marRight w:val="0"/>
          <w:marTop w:val="0"/>
          <w:marBottom w:val="0"/>
          <w:divBdr>
            <w:top w:val="none" w:sz="0" w:space="0" w:color="auto"/>
            <w:left w:val="none" w:sz="0" w:space="0" w:color="auto"/>
            <w:bottom w:val="none" w:sz="0" w:space="0" w:color="auto"/>
            <w:right w:val="none" w:sz="0" w:space="0" w:color="auto"/>
          </w:divBdr>
        </w:div>
      </w:divsChild>
    </w:div>
    <w:div w:id="1562326647">
      <w:bodyDiv w:val="1"/>
      <w:marLeft w:val="0"/>
      <w:marRight w:val="0"/>
      <w:marTop w:val="0"/>
      <w:marBottom w:val="0"/>
      <w:divBdr>
        <w:top w:val="none" w:sz="0" w:space="0" w:color="auto"/>
        <w:left w:val="none" w:sz="0" w:space="0" w:color="auto"/>
        <w:bottom w:val="none" w:sz="0" w:space="0" w:color="auto"/>
        <w:right w:val="none" w:sz="0" w:space="0" w:color="auto"/>
      </w:divBdr>
    </w:div>
    <w:div w:id="2002387493">
      <w:bodyDiv w:val="1"/>
      <w:marLeft w:val="0"/>
      <w:marRight w:val="0"/>
      <w:marTop w:val="0"/>
      <w:marBottom w:val="0"/>
      <w:divBdr>
        <w:top w:val="none" w:sz="0" w:space="0" w:color="auto"/>
        <w:left w:val="none" w:sz="0" w:space="0" w:color="auto"/>
        <w:bottom w:val="none" w:sz="0" w:space="0" w:color="auto"/>
        <w:right w:val="none" w:sz="0" w:space="0" w:color="auto"/>
      </w:divBdr>
    </w:div>
    <w:div w:id="21429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540DE-A47B-4E9B-833A-F8782F7B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15</Pages>
  <Words>8918</Words>
  <Characters>50837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Research Proposal: The Use Of Computer-Based Painting Prototype Tool to Assist People With Physical Limitations during Painting Activities</vt:lpstr>
    </vt:vector>
  </TitlesOfParts>
  <Company/>
  <LinksUpToDate>false</LinksUpToDate>
  <CharactersWithSpaces>59636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The Use Of Computer-Based Painting Prototype Tool to Assist People With Physical Limitations during Painting Activities</dc:title>
  <dc:creator>Jennifer G. Morin;David Xue</dc:creator>
  <cp:lastModifiedBy>David Xue</cp:lastModifiedBy>
  <cp:revision>75</cp:revision>
  <cp:lastPrinted>2012-01-13T18:13:00Z</cp:lastPrinted>
  <dcterms:created xsi:type="dcterms:W3CDTF">2014-06-03T16:04:00Z</dcterms:created>
  <dcterms:modified xsi:type="dcterms:W3CDTF">2014-06-04T02:24:00Z</dcterms:modified>
</cp:coreProperties>
</file>